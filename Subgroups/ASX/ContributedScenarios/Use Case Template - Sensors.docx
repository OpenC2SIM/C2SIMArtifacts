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F191A" w14:textId="6AE618E1" w:rsidR="00F11FB4" w:rsidRPr="006112B2" w:rsidRDefault="00AA57AC" w:rsidP="00F11FB4">
      <w:pPr>
        <w:jc w:val="center"/>
        <w:rPr>
          <w:lang w:val="en-GB"/>
        </w:rPr>
      </w:pPr>
      <w:r>
        <w:rPr>
          <w:lang w:val="en-GB"/>
        </w:rPr>
        <w:t xml:space="preserve">Attacks on C2 </w:t>
      </w:r>
      <w:r w:rsidR="00D851CF">
        <w:rPr>
          <w:lang w:val="en-GB"/>
        </w:rPr>
        <w:t>Sensor data</w:t>
      </w:r>
      <w:r w:rsidR="00BA0875" w:rsidRPr="006112B2">
        <w:rPr>
          <w:lang w:val="en-GB"/>
        </w:rPr>
        <w:t xml:space="preserve"> </w:t>
      </w:r>
    </w:p>
    <w:p w14:paraId="3DD2D8C8" w14:textId="77777777" w:rsidR="00F11FB4" w:rsidRPr="006112B2" w:rsidRDefault="00F11FB4" w:rsidP="00F11FB4">
      <w:pPr>
        <w:rPr>
          <w:lang w:val="en-GB"/>
        </w:rPr>
      </w:pPr>
    </w:p>
    <w:p w14:paraId="5CD33E6E" w14:textId="58DD9C7E" w:rsidR="00F11FB4" w:rsidRDefault="002C745C" w:rsidP="002C745C">
      <w:pPr>
        <w:pStyle w:val="Heading1"/>
        <w:rPr>
          <w:lang w:val="en-GB"/>
        </w:rPr>
      </w:pPr>
      <w:r w:rsidRPr="006112B2">
        <w:rPr>
          <w:lang w:val="en-GB"/>
        </w:rPr>
        <w:t>Identification</w:t>
      </w:r>
    </w:p>
    <w:p w14:paraId="48C96404" w14:textId="77777777" w:rsidR="00181979" w:rsidRPr="00181979" w:rsidRDefault="00181979" w:rsidP="00181979">
      <w:pPr>
        <w:rPr>
          <w:lang w:val="en-GB"/>
        </w:rPr>
      </w:pPr>
    </w:p>
    <w:p w14:paraId="3A1F8DD6" w14:textId="35DA2F95" w:rsidR="00EB1740" w:rsidRPr="006112B2" w:rsidRDefault="00EB1740" w:rsidP="00EB1740">
      <w:pPr>
        <w:rPr>
          <w:lang w:val="en-GB"/>
        </w:rPr>
      </w:pPr>
      <w:r w:rsidRPr="006112B2">
        <w:rPr>
          <w:lang w:val="en-GB"/>
        </w:rPr>
        <w:t>Use Case ID:  &lt;</w:t>
      </w:r>
      <w:r w:rsidRPr="006112B2">
        <w:rPr>
          <w:highlight w:val="yellow"/>
          <w:lang w:val="en-GB"/>
        </w:rPr>
        <w:t>assigned by Cyber M&amp;S SG</w:t>
      </w:r>
      <w:r w:rsidRPr="006112B2">
        <w:rPr>
          <w:lang w:val="en-GB"/>
        </w:rPr>
        <w:t>&gt;</w:t>
      </w:r>
    </w:p>
    <w:p w14:paraId="23895EA7" w14:textId="152F7511" w:rsidR="008471EF" w:rsidRPr="006112B2" w:rsidRDefault="00F66266" w:rsidP="00BA0875">
      <w:pPr>
        <w:rPr>
          <w:lang w:val="en-GB"/>
        </w:rPr>
      </w:pPr>
      <w:r w:rsidRPr="006112B2">
        <w:rPr>
          <w:lang w:val="en-GB"/>
        </w:rPr>
        <w:t xml:space="preserve">Description: </w:t>
      </w:r>
      <w:r w:rsidR="00BA0875" w:rsidRPr="006112B2">
        <w:rPr>
          <w:lang w:val="en-GB"/>
        </w:rPr>
        <w:t xml:space="preserve">Integrating cyber as a component in </w:t>
      </w:r>
      <w:r w:rsidR="00AA57AC">
        <w:rPr>
          <w:lang w:val="en-GB"/>
        </w:rPr>
        <w:t>Situational Awareness (SA) applications</w:t>
      </w:r>
      <w:r w:rsidR="00BA0875" w:rsidRPr="006112B2">
        <w:rPr>
          <w:lang w:val="en-GB"/>
        </w:rPr>
        <w:t xml:space="preserve"> can </w:t>
      </w:r>
      <w:r w:rsidR="00E521B0" w:rsidRPr="006112B2">
        <w:rPr>
          <w:lang w:val="en-GB"/>
        </w:rPr>
        <w:t xml:space="preserve">increase </w:t>
      </w:r>
      <w:r w:rsidR="00BA0875" w:rsidRPr="006112B2">
        <w:rPr>
          <w:lang w:val="en-GB"/>
        </w:rPr>
        <w:t>the training audience</w:t>
      </w:r>
      <w:r w:rsidR="00E521B0" w:rsidRPr="006112B2">
        <w:rPr>
          <w:lang w:val="en-GB"/>
        </w:rPr>
        <w:t xml:space="preserve">’s understanding </w:t>
      </w:r>
      <w:r w:rsidR="002D0A13">
        <w:rPr>
          <w:lang w:val="en-GB"/>
        </w:rPr>
        <w:t xml:space="preserve">of cyber effects and </w:t>
      </w:r>
      <w:r w:rsidR="00E521B0" w:rsidRPr="006112B2">
        <w:rPr>
          <w:lang w:val="en-GB"/>
        </w:rPr>
        <w:t>of</w:t>
      </w:r>
      <w:r w:rsidR="00BA0875" w:rsidRPr="006112B2">
        <w:rPr>
          <w:lang w:val="en-GB"/>
        </w:rPr>
        <w:t xml:space="preserve"> considerations that may apply when </w:t>
      </w:r>
      <w:r w:rsidR="00E521B0" w:rsidRPr="006112B2">
        <w:rPr>
          <w:lang w:val="en-GB"/>
        </w:rPr>
        <w:t>choosing to deploy (or not to deploy)</w:t>
      </w:r>
      <w:r w:rsidR="00BA0875" w:rsidRPr="006112B2">
        <w:rPr>
          <w:lang w:val="en-GB"/>
        </w:rPr>
        <w:t xml:space="preserve"> cyber </w:t>
      </w:r>
      <w:r w:rsidR="00E521B0" w:rsidRPr="006112B2">
        <w:rPr>
          <w:lang w:val="en-GB"/>
        </w:rPr>
        <w:t>capabilities</w:t>
      </w:r>
      <w:r w:rsidR="00BA0875" w:rsidRPr="006112B2">
        <w:rPr>
          <w:lang w:val="en-GB"/>
        </w:rPr>
        <w:t>.</w:t>
      </w:r>
    </w:p>
    <w:p w14:paraId="73654B5F" w14:textId="6423EA53" w:rsidR="00BA0875" w:rsidRPr="006112B2" w:rsidRDefault="00BA0875" w:rsidP="00F66266">
      <w:pPr>
        <w:rPr>
          <w:lang w:val="en-GB"/>
        </w:rPr>
      </w:pPr>
    </w:p>
    <w:p w14:paraId="50E16E28" w14:textId="146C4B35" w:rsidR="00BA1CF5" w:rsidRPr="006112B2" w:rsidRDefault="00BA1CF5" w:rsidP="00F66266">
      <w:pPr>
        <w:rPr>
          <w:lang w:val="en-GB"/>
        </w:rPr>
      </w:pPr>
      <w:r w:rsidRPr="006112B2">
        <w:rPr>
          <w:lang w:val="en-GB"/>
        </w:rPr>
        <w:t xml:space="preserve">The following </w:t>
      </w:r>
      <w:r w:rsidR="00D33CC0" w:rsidRPr="006112B2">
        <w:rPr>
          <w:lang w:val="en-GB"/>
        </w:rPr>
        <w:t xml:space="preserve">simulation </w:t>
      </w:r>
      <w:r w:rsidRPr="006112B2">
        <w:rPr>
          <w:lang w:val="en-GB"/>
        </w:rPr>
        <w:t xml:space="preserve">abilities </w:t>
      </w:r>
      <w:r w:rsidR="00336ACA">
        <w:rPr>
          <w:lang w:val="en-GB"/>
        </w:rPr>
        <w:t>are</w:t>
      </w:r>
      <w:r w:rsidRPr="006112B2">
        <w:rPr>
          <w:lang w:val="en-GB"/>
        </w:rPr>
        <w:t xml:space="preserve"> required:</w:t>
      </w:r>
    </w:p>
    <w:p w14:paraId="01AC996C" w14:textId="7AB94332" w:rsidR="00A27E6A" w:rsidRDefault="00A27E6A" w:rsidP="00BA1CF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Ability to integrate cyber effects in the radio communication simulation</w:t>
      </w:r>
    </w:p>
    <w:p w14:paraId="59E105E7" w14:textId="0D2A2FBD" w:rsidR="00A27E6A" w:rsidRDefault="00A27E6A" w:rsidP="00BA1CF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Ability to initiate cyber effects in the radio communication simulation</w:t>
      </w:r>
    </w:p>
    <w:p w14:paraId="305347AF" w14:textId="0A8A9617" w:rsidR="00BA1CF5" w:rsidRPr="006112B2" w:rsidRDefault="00BA1CF5" w:rsidP="00BA1CF5">
      <w:pPr>
        <w:pStyle w:val="ListParagraph"/>
        <w:numPr>
          <w:ilvl w:val="0"/>
          <w:numId w:val="8"/>
        </w:numPr>
        <w:rPr>
          <w:lang w:val="en-GB"/>
        </w:rPr>
      </w:pPr>
      <w:r w:rsidRPr="006112B2">
        <w:rPr>
          <w:lang w:val="en-GB"/>
        </w:rPr>
        <w:t>Ability to integrate simulated cyber effects into main exercise simulation engine</w:t>
      </w:r>
    </w:p>
    <w:p w14:paraId="5242B44D" w14:textId="2B90795A" w:rsidR="008471EF" w:rsidRPr="006112B2" w:rsidRDefault="00BA1CF5" w:rsidP="008471EF">
      <w:pPr>
        <w:pStyle w:val="ListParagraph"/>
        <w:numPr>
          <w:ilvl w:val="0"/>
          <w:numId w:val="8"/>
        </w:numPr>
        <w:rPr>
          <w:lang w:val="en-GB"/>
        </w:rPr>
      </w:pPr>
      <w:r w:rsidRPr="006112B2">
        <w:rPr>
          <w:lang w:val="en-GB"/>
        </w:rPr>
        <w:t>Ability to emulate cyber capabilities in simulations</w:t>
      </w:r>
    </w:p>
    <w:p w14:paraId="4057B78A" w14:textId="4A933C48" w:rsidR="00AA57AC" w:rsidRDefault="00BA1CF5" w:rsidP="00BA1CF5">
      <w:pPr>
        <w:pStyle w:val="ListParagraph"/>
        <w:numPr>
          <w:ilvl w:val="0"/>
          <w:numId w:val="8"/>
        </w:numPr>
        <w:rPr>
          <w:lang w:val="en-GB"/>
        </w:rPr>
      </w:pPr>
      <w:r w:rsidRPr="006112B2">
        <w:rPr>
          <w:lang w:val="en-GB"/>
        </w:rPr>
        <w:t xml:space="preserve">Ability </w:t>
      </w:r>
      <w:r w:rsidR="008471EF" w:rsidRPr="006112B2">
        <w:rPr>
          <w:lang w:val="en-GB"/>
        </w:rPr>
        <w:t xml:space="preserve">to </w:t>
      </w:r>
      <w:r w:rsidRPr="006112B2">
        <w:rPr>
          <w:lang w:val="en-GB"/>
        </w:rPr>
        <w:t xml:space="preserve">simulate </w:t>
      </w:r>
      <w:r w:rsidR="00AA57AC">
        <w:rPr>
          <w:lang w:val="en-GB"/>
        </w:rPr>
        <w:t>effects of cyberattacks on SA applications and the messages they exchange</w:t>
      </w:r>
    </w:p>
    <w:p w14:paraId="04481342" w14:textId="7D499520" w:rsidR="008471EF" w:rsidRPr="00AA57AC" w:rsidRDefault="00AA57AC" w:rsidP="00AA57A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Ability to offer compare effectiveness of</w:t>
      </w:r>
      <w:r w:rsidR="008471EF" w:rsidRPr="006112B2">
        <w:rPr>
          <w:lang w:val="en-GB"/>
        </w:rPr>
        <w:t xml:space="preserve"> selected </w:t>
      </w:r>
      <w:r w:rsidR="006A1F85">
        <w:rPr>
          <w:lang w:val="en-GB"/>
        </w:rPr>
        <w:t>Course of Actions (</w:t>
      </w:r>
      <w:proofErr w:type="spellStart"/>
      <w:r w:rsidR="008471EF" w:rsidRPr="006112B2">
        <w:rPr>
          <w:lang w:val="en-GB"/>
        </w:rPr>
        <w:t>C</w:t>
      </w:r>
      <w:r w:rsidR="006A1F85">
        <w:rPr>
          <w:lang w:val="en-GB"/>
        </w:rPr>
        <w:t>o</w:t>
      </w:r>
      <w:r w:rsidR="008471EF" w:rsidRPr="006112B2">
        <w:rPr>
          <w:lang w:val="en-GB"/>
        </w:rPr>
        <w:t>As</w:t>
      </w:r>
      <w:proofErr w:type="spellEnd"/>
      <w:r w:rsidR="006A1F85">
        <w:rPr>
          <w:lang w:val="en-GB"/>
        </w:rPr>
        <w:t>)</w:t>
      </w:r>
    </w:p>
    <w:p w14:paraId="340666EC" w14:textId="4C022C68" w:rsidR="00F66266" w:rsidRPr="006112B2" w:rsidRDefault="00F66266" w:rsidP="00F66266">
      <w:pPr>
        <w:rPr>
          <w:lang w:val="en-GB"/>
        </w:rPr>
      </w:pPr>
    </w:p>
    <w:p w14:paraId="0E602792" w14:textId="48A9F23D" w:rsidR="00EB1740" w:rsidRPr="006112B2" w:rsidRDefault="00F80380" w:rsidP="00EB1740">
      <w:pPr>
        <w:rPr>
          <w:lang w:val="en-GB"/>
        </w:rPr>
      </w:pPr>
      <w:r w:rsidRPr="006112B2">
        <w:rPr>
          <w:lang w:val="en-GB"/>
        </w:rPr>
        <w:t>Domain: T</w:t>
      </w:r>
      <w:r w:rsidR="005D3D29" w:rsidRPr="006112B2">
        <w:rPr>
          <w:lang w:val="en-GB"/>
        </w:rPr>
        <w:t>raining</w:t>
      </w:r>
    </w:p>
    <w:p w14:paraId="6EE0BB3E" w14:textId="07B115DD" w:rsidR="000973A1" w:rsidRPr="006112B2" w:rsidRDefault="000973A1" w:rsidP="000973A1">
      <w:pPr>
        <w:pStyle w:val="Caption"/>
        <w:rPr>
          <w:color w:val="auto"/>
          <w:lang w:val="en-GB"/>
        </w:rPr>
      </w:pPr>
      <w:r w:rsidRPr="006112B2">
        <w:rPr>
          <w:color w:val="auto"/>
          <w:lang w:val="en-GB"/>
        </w:rPr>
        <w:t xml:space="preserve">Table </w:t>
      </w:r>
      <w:r w:rsidR="001C5430" w:rsidRPr="006112B2">
        <w:rPr>
          <w:noProof/>
          <w:color w:val="auto"/>
          <w:lang w:val="en-GB"/>
        </w:rPr>
        <w:fldChar w:fldCharType="begin"/>
      </w:r>
      <w:r w:rsidR="001C5430" w:rsidRPr="006112B2">
        <w:rPr>
          <w:noProof/>
          <w:color w:val="auto"/>
          <w:lang w:val="en-GB"/>
        </w:rPr>
        <w:instrText xml:space="preserve"> SEQ Table \* ARABIC </w:instrText>
      </w:r>
      <w:r w:rsidR="001C5430" w:rsidRPr="006112B2">
        <w:rPr>
          <w:noProof/>
          <w:color w:val="auto"/>
          <w:lang w:val="en-GB"/>
        </w:rPr>
        <w:fldChar w:fldCharType="separate"/>
      </w:r>
      <w:r w:rsidRPr="006112B2">
        <w:rPr>
          <w:noProof/>
          <w:color w:val="auto"/>
          <w:lang w:val="en-GB"/>
        </w:rPr>
        <w:t>1</w:t>
      </w:r>
      <w:r w:rsidR="001C5430" w:rsidRPr="006112B2">
        <w:rPr>
          <w:noProof/>
          <w:color w:val="auto"/>
          <w:lang w:val="en-GB"/>
        </w:rPr>
        <w:fldChar w:fldCharType="end"/>
      </w:r>
      <w:r w:rsidRPr="006112B2">
        <w:rPr>
          <w:color w:val="auto"/>
          <w:lang w:val="en-GB"/>
        </w:rPr>
        <w:t>. POCs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2448"/>
        <w:gridCol w:w="2113"/>
        <w:gridCol w:w="2700"/>
      </w:tblGrid>
      <w:tr w:rsidR="00E521B0" w:rsidRPr="006112B2" w14:paraId="742D99F0" w14:textId="15308B75" w:rsidTr="000973A1">
        <w:tc>
          <w:tcPr>
            <w:tcW w:w="2333" w:type="dxa"/>
          </w:tcPr>
          <w:p w14:paraId="104E70E9" w14:textId="03A00242" w:rsidR="000973A1" w:rsidRPr="006112B2" w:rsidRDefault="000973A1" w:rsidP="000973A1">
            <w:pPr>
              <w:jc w:val="center"/>
              <w:rPr>
                <w:b/>
                <w:lang w:val="en-GB"/>
              </w:rPr>
            </w:pPr>
            <w:r w:rsidRPr="006112B2">
              <w:rPr>
                <w:b/>
                <w:lang w:val="en-GB"/>
              </w:rPr>
              <w:t>Name</w:t>
            </w:r>
          </w:p>
        </w:tc>
        <w:tc>
          <w:tcPr>
            <w:tcW w:w="2613" w:type="dxa"/>
          </w:tcPr>
          <w:p w14:paraId="2C4E5EC2" w14:textId="2C834936" w:rsidR="000973A1" w:rsidRPr="006112B2" w:rsidRDefault="000973A1" w:rsidP="000973A1">
            <w:pPr>
              <w:jc w:val="center"/>
              <w:rPr>
                <w:b/>
                <w:lang w:val="en-GB"/>
              </w:rPr>
            </w:pPr>
            <w:r w:rsidRPr="006112B2">
              <w:rPr>
                <w:b/>
                <w:lang w:val="en-GB"/>
              </w:rPr>
              <w:t>Organization</w:t>
            </w:r>
          </w:p>
        </w:tc>
        <w:tc>
          <w:tcPr>
            <w:tcW w:w="2287" w:type="dxa"/>
          </w:tcPr>
          <w:p w14:paraId="5595F039" w14:textId="439C6F0A" w:rsidR="000973A1" w:rsidRPr="006112B2" w:rsidRDefault="000973A1" w:rsidP="000973A1">
            <w:pPr>
              <w:jc w:val="center"/>
              <w:rPr>
                <w:b/>
                <w:lang w:val="en-GB"/>
              </w:rPr>
            </w:pPr>
            <w:r w:rsidRPr="006112B2">
              <w:rPr>
                <w:b/>
                <w:lang w:val="en-GB"/>
              </w:rPr>
              <w:t>Role</w:t>
            </w:r>
          </w:p>
        </w:tc>
        <w:tc>
          <w:tcPr>
            <w:tcW w:w="2117" w:type="dxa"/>
          </w:tcPr>
          <w:p w14:paraId="0262C446" w14:textId="35A9A828" w:rsidR="000973A1" w:rsidRPr="006112B2" w:rsidRDefault="000973A1" w:rsidP="000973A1">
            <w:pPr>
              <w:jc w:val="center"/>
              <w:rPr>
                <w:b/>
                <w:lang w:val="en-GB"/>
              </w:rPr>
            </w:pPr>
            <w:r w:rsidRPr="006112B2">
              <w:rPr>
                <w:b/>
                <w:lang w:val="en-GB"/>
              </w:rPr>
              <w:t>Email</w:t>
            </w:r>
          </w:p>
        </w:tc>
      </w:tr>
      <w:tr w:rsidR="00E521B0" w:rsidRPr="006112B2" w14:paraId="01984F59" w14:textId="221070D2" w:rsidTr="000973A1">
        <w:tc>
          <w:tcPr>
            <w:tcW w:w="2333" w:type="dxa"/>
          </w:tcPr>
          <w:p w14:paraId="14778739" w14:textId="7629FF88" w:rsidR="000973A1" w:rsidRPr="006112B2" w:rsidRDefault="00AA57AC" w:rsidP="000973A1">
            <w:pPr>
              <w:rPr>
                <w:lang w:val="en-GB"/>
              </w:rPr>
            </w:pPr>
            <w:r>
              <w:rPr>
                <w:lang w:val="en-GB"/>
              </w:rPr>
              <w:t>Bert Boltjes</w:t>
            </w:r>
          </w:p>
        </w:tc>
        <w:tc>
          <w:tcPr>
            <w:tcW w:w="2613" w:type="dxa"/>
          </w:tcPr>
          <w:p w14:paraId="488B5313" w14:textId="42C87712" w:rsidR="000973A1" w:rsidRPr="006112B2" w:rsidRDefault="00AA57AC" w:rsidP="000973A1">
            <w:pPr>
              <w:rPr>
                <w:lang w:val="en-GB"/>
              </w:rPr>
            </w:pPr>
            <w:r w:rsidRPr="00AA57AC">
              <w:rPr>
                <w:lang w:val="en-GB"/>
              </w:rPr>
              <w:t>Netherlands Organisation for Applied Scientific Research</w:t>
            </w:r>
            <w:r>
              <w:rPr>
                <w:lang w:val="en-GB"/>
              </w:rPr>
              <w:t xml:space="preserve"> </w:t>
            </w:r>
            <w:r w:rsidR="00BA0875" w:rsidRPr="006112B2">
              <w:rPr>
                <w:lang w:val="en-GB"/>
              </w:rPr>
              <w:t>(</w:t>
            </w:r>
            <w:r>
              <w:rPr>
                <w:lang w:val="en-GB"/>
              </w:rPr>
              <w:t>TNO</w:t>
            </w:r>
            <w:r w:rsidR="00BA0875" w:rsidRPr="006112B2">
              <w:rPr>
                <w:lang w:val="en-GB"/>
              </w:rPr>
              <w:t>)</w:t>
            </w:r>
          </w:p>
        </w:tc>
        <w:tc>
          <w:tcPr>
            <w:tcW w:w="2287" w:type="dxa"/>
          </w:tcPr>
          <w:p w14:paraId="23FED0AD" w14:textId="46697ADD" w:rsidR="000973A1" w:rsidRPr="006112B2" w:rsidRDefault="0063313B" w:rsidP="000973A1">
            <w:pPr>
              <w:rPr>
                <w:lang w:val="en-GB"/>
              </w:rPr>
            </w:pPr>
            <w:r w:rsidRPr="006112B2">
              <w:rPr>
                <w:lang w:val="en-GB"/>
              </w:rPr>
              <w:t>Originator</w:t>
            </w:r>
          </w:p>
        </w:tc>
        <w:tc>
          <w:tcPr>
            <w:tcW w:w="2117" w:type="dxa"/>
          </w:tcPr>
          <w:p w14:paraId="6BC4F564" w14:textId="34C72A57" w:rsidR="000973A1" w:rsidRPr="006112B2" w:rsidRDefault="00AA57AC" w:rsidP="00BA0875">
            <w:pPr>
              <w:rPr>
                <w:lang w:val="en-GB"/>
              </w:rPr>
            </w:pPr>
            <w:r>
              <w:rPr>
                <w:lang w:val="en-GB"/>
              </w:rPr>
              <w:t>bert.boltjes@tno.nl</w:t>
            </w:r>
          </w:p>
        </w:tc>
      </w:tr>
      <w:tr w:rsidR="00E521B0" w:rsidRPr="006112B2" w14:paraId="5EB93E83" w14:textId="7E06EAA5" w:rsidTr="000973A1">
        <w:tc>
          <w:tcPr>
            <w:tcW w:w="2333" w:type="dxa"/>
          </w:tcPr>
          <w:p w14:paraId="4B28BC48" w14:textId="7241967A" w:rsidR="000973A1" w:rsidRPr="006112B2" w:rsidRDefault="00AA57AC" w:rsidP="000973A1">
            <w:pPr>
              <w:rPr>
                <w:lang w:val="en-GB"/>
              </w:rPr>
            </w:pPr>
            <w:r>
              <w:rPr>
                <w:lang w:val="en-GB"/>
              </w:rPr>
              <w:t>Tom van den Berg</w:t>
            </w:r>
          </w:p>
        </w:tc>
        <w:tc>
          <w:tcPr>
            <w:tcW w:w="2613" w:type="dxa"/>
          </w:tcPr>
          <w:p w14:paraId="74CC03C6" w14:textId="6604A744" w:rsidR="000973A1" w:rsidRPr="006112B2" w:rsidRDefault="006A1F85" w:rsidP="000973A1">
            <w:pPr>
              <w:rPr>
                <w:lang w:val="en-GB"/>
              </w:rPr>
            </w:pPr>
            <w:r>
              <w:rPr>
                <w:lang w:val="en-GB"/>
              </w:rPr>
              <w:t>TNO</w:t>
            </w:r>
          </w:p>
        </w:tc>
        <w:tc>
          <w:tcPr>
            <w:tcW w:w="2287" w:type="dxa"/>
          </w:tcPr>
          <w:p w14:paraId="51B9C4A1" w14:textId="575C3592" w:rsidR="000973A1" w:rsidRPr="006112B2" w:rsidRDefault="00BA0875" w:rsidP="000973A1">
            <w:pPr>
              <w:rPr>
                <w:lang w:val="en-GB"/>
              </w:rPr>
            </w:pPr>
            <w:r w:rsidRPr="006112B2">
              <w:rPr>
                <w:lang w:val="en-GB"/>
              </w:rPr>
              <w:t>Originator</w:t>
            </w:r>
          </w:p>
        </w:tc>
        <w:tc>
          <w:tcPr>
            <w:tcW w:w="2117" w:type="dxa"/>
          </w:tcPr>
          <w:p w14:paraId="6A64BCBE" w14:textId="2D703C29" w:rsidR="000973A1" w:rsidRPr="006112B2" w:rsidRDefault="00AA57AC" w:rsidP="000973A1">
            <w:pPr>
              <w:rPr>
                <w:lang w:val="en-GB"/>
              </w:rPr>
            </w:pPr>
            <w:r w:rsidRPr="00AA57AC">
              <w:rPr>
                <w:lang w:val="en-GB"/>
              </w:rPr>
              <w:t>tom.vandenberg@tno.nl</w:t>
            </w:r>
          </w:p>
        </w:tc>
      </w:tr>
    </w:tbl>
    <w:p w14:paraId="33248BE1" w14:textId="77777777" w:rsidR="00656E9A" w:rsidRPr="006112B2" w:rsidRDefault="00656E9A" w:rsidP="00656E9A">
      <w:pPr>
        <w:rPr>
          <w:lang w:val="en-GB"/>
        </w:rPr>
      </w:pPr>
    </w:p>
    <w:p w14:paraId="1C16FF7F" w14:textId="69FC3314" w:rsidR="00656E9A" w:rsidRPr="006112B2" w:rsidRDefault="00656E9A" w:rsidP="00656E9A">
      <w:pPr>
        <w:pStyle w:val="Caption"/>
        <w:rPr>
          <w:lang w:val="en-GB"/>
        </w:rPr>
      </w:pPr>
      <w:r w:rsidRPr="006112B2">
        <w:rPr>
          <w:lang w:val="en-GB"/>
        </w:rPr>
        <w:t xml:space="preserve">Table </w:t>
      </w:r>
      <w:r w:rsidR="0035215C" w:rsidRPr="006112B2">
        <w:rPr>
          <w:noProof/>
          <w:lang w:val="en-GB"/>
        </w:rPr>
        <w:fldChar w:fldCharType="begin"/>
      </w:r>
      <w:r w:rsidR="0035215C" w:rsidRPr="006112B2">
        <w:rPr>
          <w:noProof/>
          <w:lang w:val="en-GB"/>
        </w:rPr>
        <w:instrText xml:space="preserve"> SEQ Table \* ARABIC </w:instrText>
      </w:r>
      <w:r w:rsidR="0035215C" w:rsidRPr="006112B2">
        <w:rPr>
          <w:noProof/>
          <w:lang w:val="en-GB"/>
        </w:rPr>
        <w:fldChar w:fldCharType="separate"/>
      </w:r>
      <w:r w:rsidRPr="006112B2">
        <w:rPr>
          <w:noProof/>
          <w:lang w:val="en-GB"/>
        </w:rPr>
        <w:t>2</w:t>
      </w:r>
      <w:r w:rsidR="0035215C" w:rsidRPr="006112B2">
        <w:rPr>
          <w:noProof/>
          <w:lang w:val="en-GB"/>
        </w:rPr>
        <w:fldChar w:fldCharType="end"/>
      </w:r>
      <w:r w:rsidRPr="006112B2">
        <w:rPr>
          <w:lang w:val="en-GB"/>
        </w:rPr>
        <w:t>. Change Log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29"/>
        <w:gridCol w:w="1515"/>
        <w:gridCol w:w="6511"/>
      </w:tblGrid>
      <w:tr w:rsidR="009D5896" w:rsidRPr="006112B2" w14:paraId="2C67675A" w14:textId="77777777" w:rsidTr="009D5896">
        <w:tc>
          <w:tcPr>
            <w:tcW w:w="1345" w:type="dxa"/>
          </w:tcPr>
          <w:p w14:paraId="39546CED" w14:textId="2DD5F27D" w:rsidR="001C5ADE" w:rsidRPr="006112B2" w:rsidRDefault="001C5ADE" w:rsidP="00640430">
            <w:pPr>
              <w:jc w:val="center"/>
              <w:rPr>
                <w:b/>
                <w:lang w:val="en-GB"/>
              </w:rPr>
            </w:pPr>
            <w:r w:rsidRPr="006112B2">
              <w:rPr>
                <w:b/>
                <w:lang w:val="en-GB"/>
              </w:rPr>
              <w:t>Version</w:t>
            </w:r>
            <w:r w:rsidR="009D5896" w:rsidRPr="006112B2">
              <w:rPr>
                <w:b/>
                <w:lang w:val="en-GB"/>
              </w:rPr>
              <w:t xml:space="preserve"> #</w:t>
            </w:r>
          </w:p>
        </w:tc>
        <w:tc>
          <w:tcPr>
            <w:tcW w:w="1170" w:type="dxa"/>
          </w:tcPr>
          <w:p w14:paraId="76E38601" w14:textId="0869A35F" w:rsidR="001C5ADE" w:rsidRPr="006112B2" w:rsidRDefault="001C5ADE" w:rsidP="00640430">
            <w:pPr>
              <w:jc w:val="center"/>
              <w:rPr>
                <w:b/>
                <w:lang w:val="en-GB"/>
              </w:rPr>
            </w:pPr>
            <w:r w:rsidRPr="006112B2">
              <w:rPr>
                <w:b/>
                <w:lang w:val="en-GB"/>
              </w:rPr>
              <w:t>Date</w:t>
            </w:r>
          </w:p>
        </w:tc>
        <w:tc>
          <w:tcPr>
            <w:tcW w:w="6840" w:type="dxa"/>
          </w:tcPr>
          <w:p w14:paraId="1198C043" w14:textId="66426202" w:rsidR="001C5ADE" w:rsidRPr="006112B2" w:rsidRDefault="001C5ADE" w:rsidP="00640430">
            <w:pPr>
              <w:jc w:val="center"/>
              <w:rPr>
                <w:b/>
                <w:lang w:val="en-GB"/>
              </w:rPr>
            </w:pPr>
            <w:r w:rsidRPr="006112B2">
              <w:rPr>
                <w:b/>
                <w:lang w:val="en-GB"/>
              </w:rPr>
              <w:t>Changes</w:t>
            </w:r>
          </w:p>
        </w:tc>
      </w:tr>
      <w:tr w:rsidR="009D5896" w:rsidRPr="006112B2" w14:paraId="1FFC82AE" w14:textId="77777777" w:rsidTr="009D5896">
        <w:tc>
          <w:tcPr>
            <w:tcW w:w="1345" w:type="dxa"/>
          </w:tcPr>
          <w:p w14:paraId="111AA525" w14:textId="5114A4B1" w:rsidR="009D5896" w:rsidRPr="006112B2" w:rsidRDefault="0063313B" w:rsidP="009D5896">
            <w:pPr>
              <w:rPr>
                <w:lang w:val="en-GB"/>
              </w:rPr>
            </w:pPr>
            <w:r w:rsidRPr="006112B2">
              <w:rPr>
                <w:lang w:val="en-GB"/>
              </w:rPr>
              <w:t>0.1</w:t>
            </w:r>
          </w:p>
        </w:tc>
        <w:tc>
          <w:tcPr>
            <w:tcW w:w="1170" w:type="dxa"/>
          </w:tcPr>
          <w:p w14:paraId="463E298C" w14:textId="4489E41F" w:rsidR="009D5896" w:rsidRPr="006112B2" w:rsidRDefault="00D245A4" w:rsidP="00D734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AA57AC">
              <w:rPr>
                <w:lang w:val="en-GB"/>
              </w:rPr>
              <w:t>2</w:t>
            </w:r>
            <w:r w:rsidR="00426A59" w:rsidRPr="006112B2">
              <w:rPr>
                <w:lang w:val="en-GB"/>
              </w:rPr>
              <w:t>/</w:t>
            </w:r>
            <w:r w:rsidR="00BF1638">
              <w:rPr>
                <w:lang w:val="en-GB"/>
              </w:rPr>
              <w:t>29</w:t>
            </w:r>
            <w:r w:rsidR="0063313B" w:rsidRPr="006112B2">
              <w:rPr>
                <w:lang w:val="en-GB"/>
              </w:rPr>
              <w:t>/2020</w:t>
            </w:r>
          </w:p>
        </w:tc>
        <w:tc>
          <w:tcPr>
            <w:tcW w:w="6840" w:type="dxa"/>
          </w:tcPr>
          <w:p w14:paraId="59CCC709" w14:textId="62BE6440" w:rsidR="009D5896" w:rsidRPr="006112B2" w:rsidRDefault="0063313B" w:rsidP="009D5896">
            <w:pPr>
              <w:pStyle w:val="ListParagraph"/>
              <w:numPr>
                <w:ilvl w:val="0"/>
                <w:numId w:val="10"/>
              </w:numPr>
              <w:ind w:left="527"/>
              <w:rPr>
                <w:lang w:val="en-GB"/>
              </w:rPr>
            </w:pPr>
            <w:r w:rsidRPr="006112B2">
              <w:rPr>
                <w:lang w:val="en-GB"/>
              </w:rPr>
              <w:t>Initial draft</w:t>
            </w:r>
          </w:p>
        </w:tc>
      </w:tr>
    </w:tbl>
    <w:p w14:paraId="789D4ECA" w14:textId="77777777" w:rsidR="002F1F6E" w:rsidRPr="006112B2" w:rsidRDefault="002F1F6E" w:rsidP="000973A1">
      <w:pPr>
        <w:rPr>
          <w:lang w:val="en-GB"/>
        </w:rPr>
      </w:pPr>
    </w:p>
    <w:p w14:paraId="2FA07430" w14:textId="1329EAB6" w:rsidR="000973A1" w:rsidRPr="006112B2" w:rsidRDefault="00F66266" w:rsidP="000973A1">
      <w:pPr>
        <w:rPr>
          <w:lang w:val="en-GB"/>
        </w:rPr>
      </w:pPr>
      <w:r w:rsidRPr="006112B2">
        <w:rPr>
          <w:lang w:val="en-GB"/>
        </w:rPr>
        <w:t>Relationship to other use cases:</w:t>
      </w:r>
      <w:r w:rsidR="0063313B" w:rsidRPr="006112B2">
        <w:rPr>
          <w:lang w:val="en-GB"/>
        </w:rPr>
        <w:t xml:space="preserve"> </w:t>
      </w:r>
      <w:r w:rsidR="0063313B" w:rsidRPr="006112B2">
        <w:rPr>
          <w:b/>
          <w:color w:val="4472C4" w:themeColor="accent1"/>
          <w:lang w:val="en-GB"/>
        </w:rPr>
        <w:t>TBD</w:t>
      </w:r>
    </w:p>
    <w:p w14:paraId="74A74785" w14:textId="753AA5CE" w:rsidR="00F66266" w:rsidRPr="006112B2" w:rsidRDefault="00805A1A" w:rsidP="00F66266">
      <w:pPr>
        <w:pStyle w:val="ListParagraph"/>
        <w:numPr>
          <w:ilvl w:val="0"/>
          <w:numId w:val="10"/>
        </w:numPr>
        <w:rPr>
          <w:lang w:val="en-GB"/>
        </w:rPr>
      </w:pPr>
      <w:r w:rsidRPr="006112B2">
        <w:rPr>
          <w:lang w:val="en-GB"/>
        </w:rPr>
        <w:t>&lt;use case ID&gt; - &lt;Description of relationship&gt;</w:t>
      </w:r>
    </w:p>
    <w:p w14:paraId="7D8A9410" w14:textId="336FADC0" w:rsidR="00EB1740" w:rsidRPr="006112B2" w:rsidRDefault="00EB1740" w:rsidP="00C3140A">
      <w:pPr>
        <w:pStyle w:val="Heading1"/>
        <w:rPr>
          <w:lang w:val="en-GB"/>
        </w:rPr>
      </w:pPr>
      <w:r w:rsidRPr="006112B2">
        <w:rPr>
          <w:lang w:val="en-GB"/>
        </w:rPr>
        <w:t>Goals and Measures of Performance (MOPs)</w:t>
      </w:r>
    </w:p>
    <w:p w14:paraId="5E696A5A" w14:textId="1C767F07" w:rsidR="00E521B0" w:rsidRPr="006112B2" w:rsidRDefault="00BA1CF5" w:rsidP="00E521B0">
      <w:pPr>
        <w:rPr>
          <w:lang w:val="en-GB"/>
        </w:rPr>
      </w:pPr>
      <w:r w:rsidRPr="006112B2">
        <w:rPr>
          <w:lang w:val="en-GB"/>
        </w:rPr>
        <w:t>Training objectives may include, but are not restricted to:</w:t>
      </w:r>
    </w:p>
    <w:p w14:paraId="19DAC79C" w14:textId="3ABEE334" w:rsidR="00EB1740" w:rsidRPr="006112B2" w:rsidRDefault="00EB1740" w:rsidP="00EB1740">
      <w:pPr>
        <w:pStyle w:val="Heading2"/>
        <w:rPr>
          <w:lang w:val="en-GB"/>
        </w:rPr>
      </w:pPr>
      <w:r w:rsidRPr="006112B2">
        <w:rPr>
          <w:lang w:val="en-GB"/>
        </w:rPr>
        <w:t>Goals</w:t>
      </w:r>
    </w:p>
    <w:p w14:paraId="6663A5A1" w14:textId="65D0D6E9" w:rsidR="00A27E6A" w:rsidRDefault="00BA1CF5" w:rsidP="00BA1CF5">
      <w:pPr>
        <w:pStyle w:val="ListParagraph"/>
        <w:numPr>
          <w:ilvl w:val="0"/>
          <w:numId w:val="5"/>
        </w:numPr>
        <w:rPr>
          <w:lang w:val="en-GB"/>
        </w:rPr>
      </w:pPr>
      <w:r w:rsidRPr="006112B2">
        <w:rPr>
          <w:lang w:val="en-GB"/>
        </w:rPr>
        <w:t>Improv</w:t>
      </w:r>
      <w:r w:rsidR="00A27E6A">
        <w:rPr>
          <w:lang w:val="en-GB"/>
        </w:rPr>
        <w:t>e</w:t>
      </w:r>
      <w:r w:rsidRPr="006112B2">
        <w:rPr>
          <w:lang w:val="en-GB"/>
        </w:rPr>
        <w:t xml:space="preserve"> the training audience’s </w:t>
      </w:r>
      <w:r w:rsidR="006A1F85">
        <w:rPr>
          <w:lang w:val="en-GB"/>
        </w:rPr>
        <w:t xml:space="preserve">awareness that </w:t>
      </w:r>
      <w:r w:rsidR="002D0A13">
        <w:rPr>
          <w:lang w:val="en-GB"/>
        </w:rPr>
        <w:t>communication</w:t>
      </w:r>
      <w:r w:rsidR="006A1F85">
        <w:rPr>
          <w:lang w:val="en-GB"/>
        </w:rPr>
        <w:t xml:space="preserve"> </w:t>
      </w:r>
      <w:r w:rsidR="00A27E6A">
        <w:rPr>
          <w:lang w:val="en-GB"/>
        </w:rPr>
        <w:t>between Battle Management Systems</w:t>
      </w:r>
      <w:r w:rsidR="00A76089">
        <w:rPr>
          <w:lang w:val="en-GB"/>
        </w:rPr>
        <w:t xml:space="preserve"> (BMSs)</w:t>
      </w:r>
      <w:r w:rsidR="00A27E6A">
        <w:rPr>
          <w:lang w:val="en-GB"/>
        </w:rPr>
        <w:t xml:space="preserve"> is</w:t>
      </w:r>
      <w:r w:rsidR="00A27E6A" w:rsidRPr="00A27E6A">
        <w:rPr>
          <w:lang w:val="en-GB"/>
        </w:rPr>
        <w:t xml:space="preserve"> </w:t>
      </w:r>
      <w:r w:rsidR="00A27E6A">
        <w:rPr>
          <w:lang w:val="en-GB"/>
        </w:rPr>
        <w:t>vulnerable to manipulation and that the data display</w:t>
      </w:r>
      <w:r w:rsidR="00A76089">
        <w:rPr>
          <w:lang w:val="en-GB"/>
        </w:rPr>
        <w:t>ed</w:t>
      </w:r>
      <w:r w:rsidR="00A27E6A">
        <w:rPr>
          <w:lang w:val="en-GB"/>
        </w:rPr>
        <w:t xml:space="preserve"> </w:t>
      </w:r>
      <w:r w:rsidR="00A76089">
        <w:rPr>
          <w:lang w:val="en-GB"/>
        </w:rPr>
        <w:t>may</w:t>
      </w:r>
      <w:r w:rsidR="00A27E6A">
        <w:rPr>
          <w:lang w:val="en-GB"/>
        </w:rPr>
        <w:t xml:space="preserve"> not necessarily be correct</w:t>
      </w:r>
      <w:r w:rsidR="00A76089">
        <w:rPr>
          <w:lang w:val="en-GB"/>
        </w:rPr>
        <w:t>.</w:t>
      </w:r>
    </w:p>
    <w:p w14:paraId="620E15C3" w14:textId="68600EDD" w:rsidR="00AA57AC" w:rsidRPr="00AA57AC" w:rsidRDefault="00AA57AC" w:rsidP="00AA57AC">
      <w:pPr>
        <w:pStyle w:val="ListParagraph"/>
        <w:numPr>
          <w:ilvl w:val="0"/>
          <w:numId w:val="5"/>
        </w:numPr>
        <w:rPr>
          <w:lang w:val="en-GB"/>
        </w:rPr>
      </w:pPr>
      <w:r w:rsidRPr="006112B2">
        <w:rPr>
          <w:lang w:val="en-GB"/>
        </w:rPr>
        <w:t>Improv</w:t>
      </w:r>
      <w:r w:rsidR="00A76089">
        <w:rPr>
          <w:lang w:val="en-GB"/>
        </w:rPr>
        <w:t>e</w:t>
      </w:r>
      <w:r w:rsidRPr="006112B2">
        <w:rPr>
          <w:lang w:val="en-GB"/>
        </w:rPr>
        <w:t xml:space="preserve"> the training audience’s </w:t>
      </w:r>
      <w:r w:rsidR="006A1F85">
        <w:rPr>
          <w:lang w:val="en-GB"/>
        </w:rPr>
        <w:t>response to the suspici</w:t>
      </w:r>
      <w:r w:rsidR="00A76089">
        <w:rPr>
          <w:lang w:val="en-GB"/>
        </w:rPr>
        <w:t>on</w:t>
      </w:r>
      <w:r w:rsidR="006A1F85">
        <w:rPr>
          <w:lang w:val="en-GB"/>
        </w:rPr>
        <w:t xml:space="preserve"> that their </w:t>
      </w:r>
      <w:r w:rsidR="00A76089">
        <w:rPr>
          <w:lang w:val="en-GB"/>
        </w:rPr>
        <w:t xml:space="preserve">BMS </w:t>
      </w:r>
      <w:r w:rsidR="006A1F85">
        <w:rPr>
          <w:lang w:val="en-GB"/>
        </w:rPr>
        <w:t xml:space="preserve">might </w:t>
      </w:r>
      <w:r w:rsidR="00A76089">
        <w:rPr>
          <w:lang w:val="en-GB"/>
        </w:rPr>
        <w:t xml:space="preserve">be </w:t>
      </w:r>
      <w:r w:rsidR="006A1F85">
        <w:rPr>
          <w:lang w:val="en-GB"/>
        </w:rPr>
        <w:t>under attack.</w:t>
      </w:r>
    </w:p>
    <w:p w14:paraId="58C0F9EC" w14:textId="204F7107" w:rsidR="00872F43" w:rsidRPr="006112B2" w:rsidRDefault="006A1F85" w:rsidP="00BA1CF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Offer </w:t>
      </w:r>
      <w:proofErr w:type="spellStart"/>
      <w:r>
        <w:rPr>
          <w:lang w:val="en-GB"/>
        </w:rPr>
        <w:t>CoAs</w:t>
      </w:r>
      <w:proofErr w:type="spellEnd"/>
      <w:r>
        <w:rPr>
          <w:lang w:val="en-GB"/>
        </w:rPr>
        <w:t xml:space="preserve"> and study the consequences on achieving mission goals and success.</w:t>
      </w:r>
    </w:p>
    <w:p w14:paraId="482FDB0F" w14:textId="77777777" w:rsidR="00D523DD" w:rsidRPr="006112B2" w:rsidRDefault="00D523DD" w:rsidP="00D523DD">
      <w:pPr>
        <w:pStyle w:val="ListParagraph"/>
        <w:rPr>
          <w:color w:val="4472C4" w:themeColor="accent1"/>
          <w:lang w:val="en-GB"/>
        </w:rPr>
      </w:pPr>
    </w:p>
    <w:p w14:paraId="277D64DF" w14:textId="2C466C8B" w:rsidR="005D3D29" w:rsidRPr="006112B2" w:rsidRDefault="005D3D29" w:rsidP="005D3D29">
      <w:pPr>
        <w:pStyle w:val="Heading2"/>
        <w:rPr>
          <w:lang w:val="en-GB"/>
        </w:rPr>
      </w:pPr>
      <w:r w:rsidRPr="006112B2">
        <w:rPr>
          <w:lang w:val="en-GB"/>
        </w:rPr>
        <w:t>Measures of Performance (MOPs)</w:t>
      </w:r>
    </w:p>
    <w:p w14:paraId="102B40AE" w14:textId="070DCE20" w:rsidR="008471EF" w:rsidRDefault="008471EF" w:rsidP="008471EF">
      <w:pPr>
        <w:pStyle w:val="ListParagraph"/>
        <w:numPr>
          <w:ilvl w:val="0"/>
          <w:numId w:val="16"/>
        </w:numPr>
        <w:rPr>
          <w:lang w:val="en-GB"/>
        </w:rPr>
      </w:pPr>
      <w:r w:rsidRPr="006112B2">
        <w:rPr>
          <w:lang w:val="en-GB"/>
        </w:rPr>
        <w:t>Detection rate and detection time</w:t>
      </w:r>
    </w:p>
    <w:p w14:paraId="37A965F6" w14:textId="2E74A9D5" w:rsidR="00A76089" w:rsidRDefault="00A76089" w:rsidP="008471E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Number of effected position reports</w:t>
      </w:r>
    </w:p>
    <w:p w14:paraId="041659DC" w14:textId="79D7209E" w:rsidR="00A76089" w:rsidRDefault="00A76089" w:rsidP="00A7608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Discrepancy between actual position/time and reported position/time of each BMS</w:t>
      </w:r>
    </w:p>
    <w:p w14:paraId="1C97C580" w14:textId="10F66CE6" w:rsidR="00D523DD" w:rsidRPr="006112B2" w:rsidRDefault="00D523DD" w:rsidP="008471EF">
      <w:pPr>
        <w:ind w:left="360"/>
        <w:rPr>
          <w:color w:val="4472C4" w:themeColor="accent1"/>
          <w:lang w:val="en-GB"/>
        </w:rPr>
      </w:pPr>
    </w:p>
    <w:p w14:paraId="4AD22018" w14:textId="171736BB" w:rsidR="005D3D29" w:rsidRPr="006112B2" w:rsidRDefault="00673FF5" w:rsidP="005D3D29">
      <w:pPr>
        <w:pStyle w:val="Heading2"/>
        <w:rPr>
          <w:lang w:val="en-GB"/>
        </w:rPr>
      </w:pPr>
      <w:r w:rsidRPr="006112B2">
        <w:rPr>
          <w:lang w:val="en-GB"/>
        </w:rPr>
        <w:t>Goal / MOP Crosswalk</w:t>
      </w:r>
    </w:p>
    <w:p w14:paraId="6F37DDEE" w14:textId="1B1CA741" w:rsidR="005D3D29" w:rsidRPr="006112B2" w:rsidRDefault="00673FF5" w:rsidP="00673FF5">
      <w:pPr>
        <w:pStyle w:val="Caption"/>
        <w:rPr>
          <w:color w:val="auto"/>
          <w:lang w:val="en-GB"/>
        </w:rPr>
      </w:pPr>
      <w:r w:rsidRPr="006112B2">
        <w:rPr>
          <w:color w:val="auto"/>
          <w:lang w:val="en-GB"/>
        </w:rPr>
        <w:t xml:space="preserve">Table </w:t>
      </w:r>
      <w:r w:rsidR="001C5430" w:rsidRPr="006112B2">
        <w:rPr>
          <w:noProof/>
          <w:color w:val="auto"/>
          <w:lang w:val="en-GB"/>
        </w:rPr>
        <w:fldChar w:fldCharType="begin"/>
      </w:r>
      <w:r w:rsidR="001C5430" w:rsidRPr="006112B2">
        <w:rPr>
          <w:noProof/>
          <w:color w:val="auto"/>
          <w:lang w:val="en-GB"/>
        </w:rPr>
        <w:instrText xml:space="preserve"> SEQ Table \* ARABIC </w:instrText>
      </w:r>
      <w:r w:rsidR="001C5430" w:rsidRPr="006112B2">
        <w:rPr>
          <w:noProof/>
          <w:color w:val="auto"/>
          <w:lang w:val="en-GB"/>
        </w:rPr>
        <w:fldChar w:fldCharType="separate"/>
      </w:r>
      <w:r w:rsidR="000973A1" w:rsidRPr="006112B2">
        <w:rPr>
          <w:noProof/>
          <w:color w:val="auto"/>
          <w:lang w:val="en-GB"/>
        </w:rPr>
        <w:t>2</w:t>
      </w:r>
      <w:r w:rsidR="001C5430" w:rsidRPr="006112B2">
        <w:rPr>
          <w:noProof/>
          <w:color w:val="auto"/>
          <w:lang w:val="en-GB"/>
        </w:rPr>
        <w:fldChar w:fldCharType="end"/>
      </w:r>
      <w:r w:rsidRPr="006112B2">
        <w:rPr>
          <w:color w:val="auto"/>
          <w:lang w:val="en-GB"/>
        </w:rPr>
        <w:t>.</w:t>
      </w:r>
      <w:r w:rsidR="00120D45" w:rsidRPr="006112B2">
        <w:rPr>
          <w:color w:val="auto"/>
          <w:lang w:val="en-GB"/>
        </w:rPr>
        <w:t xml:space="preserve"> MOPs for Measuring Achievement of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10"/>
      </w:tblGrid>
      <w:tr w:rsidR="008471EF" w:rsidRPr="006112B2" w14:paraId="2622D169" w14:textId="77777777" w:rsidTr="009F6F5E">
        <w:tc>
          <w:tcPr>
            <w:tcW w:w="2155" w:type="dxa"/>
          </w:tcPr>
          <w:p w14:paraId="53F5417E" w14:textId="709B700F" w:rsidR="00EB1740" w:rsidRPr="006112B2" w:rsidRDefault="00673FF5" w:rsidP="00EB1740">
            <w:pPr>
              <w:rPr>
                <w:lang w:val="en-GB"/>
              </w:rPr>
            </w:pPr>
            <w:r w:rsidRPr="006112B2">
              <w:rPr>
                <w:lang w:val="en-GB"/>
              </w:rPr>
              <w:t>Goal 1</w:t>
            </w:r>
          </w:p>
        </w:tc>
        <w:tc>
          <w:tcPr>
            <w:tcW w:w="7110" w:type="dxa"/>
          </w:tcPr>
          <w:p w14:paraId="02DE5300" w14:textId="707BF1F3" w:rsidR="00EB1740" w:rsidRPr="006112B2" w:rsidRDefault="008471EF" w:rsidP="00C75051">
            <w:pPr>
              <w:rPr>
                <w:lang w:val="en-GB"/>
              </w:rPr>
            </w:pPr>
            <w:r w:rsidRPr="006112B2">
              <w:rPr>
                <w:lang w:val="en-GB"/>
              </w:rPr>
              <w:t>MOP 1</w:t>
            </w:r>
            <w:r w:rsidR="00F77450">
              <w:rPr>
                <w:lang w:val="en-GB"/>
              </w:rPr>
              <w:t>, 2</w:t>
            </w:r>
          </w:p>
        </w:tc>
      </w:tr>
      <w:tr w:rsidR="008471EF" w:rsidRPr="006112B2" w14:paraId="0E795FC0" w14:textId="77777777" w:rsidTr="009F6F5E">
        <w:tc>
          <w:tcPr>
            <w:tcW w:w="2155" w:type="dxa"/>
          </w:tcPr>
          <w:p w14:paraId="20C87BA5" w14:textId="1C96AA91" w:rsidR="00EB1740" w:rsidRPr="006112B2" w:rsidRDefault="009F6F5E" w:rsidP="00EB1740">
            <w:pPr>
              <w:rPr>
                <w:lang w:val="en-GB"/>
              </w:rPr>
            </w:pPr>
            <w:r w:rsidRPr="006112B2">
              <w:rPr>
                <w:lang w:val="en-GB"/>
              </w:rPr>
              <w:t>Goal 2</w:t>
            </w:r>
          </w:p>
        </w:tc>
        <w:tc>
          <w:tcPr>
            <w:tcW w:w="7110" w:type="dxa"/>
          </w:tcPr>
          <w:p w14:paraId="463C32E5" w14:textId="4D9D299F" w:rsidR="00D0002F" w:rsidRPr="006112B2" w:rsidRDefault="009F6F5E" w:rsidP="00C75051">
            <w:pPr>
              <w:rPr>
                <w:lang w:val="en-GB"/>
              </w:rPr>
            </w:pPr>
            <w:r w:rsidRPr="006112B2">
              <w:rPr>
                <w:lang w:val="en-GB"/>
              </w:rPr>
              <w:t xml:space="preserve">MOP </w:t>
            </w:r>
            <w:r w:rsidR="008471EF" w:rsidRPr="006112B2">
              <w:rPr>
                <w:lang w:val="en-GB"/>
              </w:rPr>
              <w:t>2</w:t>
            </w:r>
            <w:r w:rsidR="00F77450">
              <w:rPr>
                <w:lang w:val="en-GB"/>
              </w:rPr>
              <w:t>, 3</w:t>
            </w:r>
          </w:p>
        </w:tc>
      </w:tr>
      <w:tr w:rsidR="008471EF" w:rsidRPr="006112B2" w14:paraId="3632F1C1" w14:textId="77777777" w:rsidTr="009F6F5E">
        <w:tc>
          <w:tcPr>
            <w:tcW w:w="2155" w:type="dxa"/>
          </w:tcPr>
          <w:p w14:paraId="615AF315" w14:textId="2BD762FF" w:rsidR="00120D45" w:rsidRPr="006112B2" w:rsidRDefault="009F6F5E" w:rsidP="00EB1740">
            <w:pPr>
              <w:rPr>
                <w:lang w:val="en-GB"/>
              </w:rPr>
            </w:pPr>
            <w:r w:rsidRPr="006112B2">
              <w:rPr>
                <w:lang w:val="en-GB"/>
              </w:rPr>
              <w:t>Goal 3</w:t>
            </w:r>
          </w:p>
        </w:tc>
        <w:tc>
          <w:tcPr>
            <w:tcW w:w="7110" w:type="dxa"/>
          </w:tcPr>
          <w:p w14:paraId="792C5E84" w14:textId="5E864D47" w:rsidR="00D0002F" w:rsidRPr="006112B2" w:rsidRDefault="009F6F5E" w:rsidP="00C75051">
            <w:pPr>
              <w:rPr>
                <w:lang w:val="en-GB"/>
              </w:rPr>
            </w:pPr>
            <w:r w:rsidRPr="006112B2">
              <w:rPr>
                <w:lang w:val="en-GB"/>
              </w:rPr>
              <w:t xml:space="preserve">MOP </w:t>
            </w:r>
            <w:r w:rsidR="008471EF" w:rsidRPr="006112B2">
              <w:rPr>
                <w:lang w:val="en-GB"/>
              </w:rPr>
              <w:t>3</w:t>
            </w:r>
          </w:p>
        </w:tc>
      </w:tr>
    </w:tbl>
    <w:p w14:paraId="34FE9127" w14:textId="77777777" w:rsidR="00CF5818" w:rsidRDefault="00CF5818" w:rsidP="00CF5818">
      <w:pPr>
        <w:pStyle w:val="Heading1"/>
      </w:pPr>
      <w:r>
        <w:t>Scenarios Envisioned</w:t>
      </w:r>
    </w:p>
    <w:p w14:paraId="2D8692B7" w14:textId="597EABD3" w:rsidR="00C610CD" w:rsidRPr="006112B2" w:rsidRDefault="00C610CD" w:rsidP="00C75051">
      <w:pPr>
        <w:rPr>
          <w:lang w:val="en-GB"/>
        </w:rPr>
      </w:pPr>
    </w:p>
    <w:p w14:paraId="26E9CA7D" w14:textId="7B14ECE1" w:rsidR="00CB41E9" w:rsidRDefault="00397867" w:rsidP="006F68D8">
      <w:pPr>
        <w:rPr>
          <w:lang w:val="en-GB"/>
        </w:rPr>
      </w:pPr>
      <w:r w:rsidRPr="006112B2">
        <w:rPr>
          <w:lang w:val="en-GB"/>
        </w:rPr>
        <w:t xml:space="preserve">In the </w:t>
      </w:r>
      <w:r w:rsidR="00000E58">
        <w:rPr>
          <w:lang w:val="en-GB"/>
        </w:rPr>
        <w:t xml:space="preserve">operational view shown in </w:t>
      </w:r>
      <w:r w:rsidR="00000E58">
        <w:rPr>
          <w:lang w:val="en-GB"/>
        </w:rPr>
        <w:fldChar w:fldCharType="begin"/>
      </w:r>
      <w:r w:rsidR="00000E58">
        <w:rPr>
          <w:lang w:val="en-GB"/>
        </w:rPr>
        <w:instrText xml:space="preserve"> REF _Ref59634044 \h </w:instrText>
      </w:r>
      <w:r w:rsidR="00000E58">
        <w:rPr>
          <w:lang w:val="en-GB"/>
        </w:rPr>
      </w:r>
      <w:r w:rsidR="00000E58">
        <w:rPr>
          <w:lang w:val="en-GB"/>
        </w:rPr>
        <w:fldChar w:fldCharType="separate"/>
      </w:r>
      <w:r w:rsidR="00000E58">
        <w:t xml:space="preserve">Figure </w:t>
      </w:r>
      <w:r w:rsidR="00000E58">
        <w:rPr>
          <w:noProof/>
        </w:rPr>
        <w:t>1</w:t>
      </w:r>
      <w:r w:rsidR="00000E58">
        <w:rPr>
          <w:lang w:val="en-GB"/>
        </w:rPr>
        <w:fldChar w:fldCharType="end"/>
      </w:r>
      <w:r w:rsidR="00000E58" w:rsidRPr="006112B2">
        <w:rPr>
          <w:lang w:val="en-GB"/>
        </w:rPr>
        <w:t xml:space="preserve"> </w:t>
      </w:r>
      <w:r w:rsidRPr="006112B2">
        <w:rPr>
          <w:lang w:val="en-GB"/>
        </w:rPr>
        <w:t xml:space="preserve">below, the training audience </w:t>
      </w:r>
      <w:r w:rsidR="006F68D8">
        <w:rPr>
          <w:lang w:val="en-GB"/>
        </w:rPr>
        <w:t xml:space="preserve">consists of </w:t>
      </w:r>
      <w:r w:rsidR="0086344B">
        <w:rPr>
          <w:lang w:val="en-GB"/>
        </w:rPr>
        <w:t xml:space="preserve">the </w:t>
      </w:r>
      <w:r w:rsidR="002851DE">
        <w:rPr>
          <w:lang w:val="en-GB"/>
        </w:rPr>
        <w:t>operators</w:t>
      </w:r>
      <w:r w:rsidR="0086344B">
        <w:rPr>
          <w:lang w:val="en-GB"/>
        </w:rPr>
        <w:t xml:space="preserve"> of </w:t>
      </w:r>
      <w:r w:rsidR="006F68D8">
        <w:rPr>
          <w:lang w:val="en-GB"/>
        </w:rPr>
        <w:t xml:space="preserve">Battle Management Systems (on board of each vehicle) and </w:t>
      </w:r>
      <w:r w:rsidR="00000E58">
        <w:rPr>
          <w:lang w:val="en-GB"/>
        </w:rPr>
        <w:t>the</w:t>
      </w:r>
      <w:r w:rsidR="006F68D8">
        <w:rPr>
          <w:lang w:val="en-GB"/>
        </w:rPr>
        <w:t xml:space="preserve"> HQ C2 System</w:t>
      </w:r>
      <w:r w:rsidR="00CB41E9">
        <w:rPr>
          <w:lang w:val="en-GB"/>
        </w:rPr>
        <w:t xml:space="preserve">. The Battle Management Systems </w:t>
      </w:r>
      <w:r w:rsidR="00E941DC">
        <w:rPr>
          <w:lang w:val="en-GB"/>
        </w:rPr>
        <w:t xml:space="preserve">(BMS) </w:t>
      </w:r>
      <w:r w:rsidR="00CB41E9">
        <w:rPr>
          <w:lang w:val="en-GB"/>
        </w:rPr>
        <w:t>exchange position reports through radio communication in order to create and maintain a situational awareness. The commander vehicle reports positions to the HQ C2 System, from where the reports can be distributed to partner HQ C2 Systems as Friendly Force Tracking (FFT) messages</w:t>
      </w:r>
      <w:r w:rsidR="00CB41E9">
        <w:rPr>
          <w:rStyle w:val="FootnoteReference"/>
          <w:lang w:val="en-GB"/>
        </w:rPr>
        <w:footnoteReference w:id="1"/>
      </w:r>
      <w:r w:rsidR="00CB41E9">
        <w:rPr>
          <w:lang w:val="en-GB"/>
        </w:rPr>
        <w:t>.</w:t>
      </w:r>
    </w:p>
    <w:p w14:paraId="3A787D85" w14:textId="4408B51B" w:rsidR="00AA4A97" w:rsidRDefault="00AA4A97" w:rsidP="000754BF">
      <w:pPr>
        <w:rPr>
          <w:lang w:val="en-GB"/>
        </w:rPr>
      </w:pPr>
    </w:p>
    <w:p w14:paraId="1D18A680" w14:textId="70B6AE25" w:rsidR="006F68D8" w:rsidRDefault="006F68D8" w:rsidP="000754BF">
      <w:pPr>
        <w:rPr>
          <w:lang w:val="en-GB"/>
        </w:rPr>
      </w:pPr>
    </w:p>
    <w:p w14:paraId="2B43B92E" w14:textId="24E7B0B2" w:rsidR="006F68D8" w:rsidRDefault="00CB41E9" w:rsidP="00E941DC">
      <w:pPr>
        <w:keepLines/>
        <w:widowControl w:val="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68E5B72" wp14:editId="704155A3">
            <wp:extent cx="4688339" cy="31057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482" cy="3115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FE325" w14:textId="2FBF8D63" w:rsidR="005B4F3A" w:rsidRDefault="005B4F3A" w:rsidP="00E941DC">
      <w:pPr>
        <w:keepLines/>
        <w:widowControl w:val="0"/>
        <w:jc w:val="center"/>
        <w:rPr>
          <w:lang w:val="en-GB"/>
        </w:rPr>
      </w:pPr>
    </w:p>
    <w:p w14:paraId="50036BE1" w14:textId="00394C82" w:rsidR="00AA4A97" w:rsidRPr="00C14AF3" w:rsidRDefault="00AA4A97" w:rsidP="00E941DC">
      <w:pPr>
        <w:pStyle w:val="Caption"/>
        <w:keepLines/>
        <w:widowControl w:val="0"/>
        <w:rPr>
          <w:rFonts w:eastAsiaTheme="minorEastAsia" w:cs="Arial"/>
          <w:kern w:val="24"/>
          <w:lang w:eastAsia="en-GB"/>
        </w:rPr>
      </w:pPr>
      <w:bookmarkStart w:id="1" w:name="_Ref59634044"/>
      <w:bookmarkStart w:id="2" w:name="_Ref60146878"/>
      <w:r>
        <w:t xml:space="preserve">Figure </w:t>
      </w:r>
      <w:r w:rsidR="00DE2071">
        <w:fldChar w:fldCharType="begin"/>
      </w:r>
      <w:r w:rsidR="00DE2071">
        <w:instrText xml:space="preserve"> SEQ Figure \* ARABIC </w:instrText>
      </w:r>
      <w:r w:rsidR="00DE2071">
        <w:fldChar w:fldCharType="separate"/>
      </w:r>
      <w:r>
        <w:rPr>
          <w:noProof/>
        </w:rPr>
        <w:t>1</w:t>
      </w:r>
      <w:r w:rsidR="00DE2071">
        <w:rPr>
          <w:noProof/>
        </w:rPr>
        <w:fldChar w:fldCharType="end"/>
      </w:r>
      <w:bookmarkEnd w:id="1"/>
      <w:r w:rsidR="00F23F11">
        <w:rPr>
          <w:noProof/>
        </w:rPr>
        <w:t>:</w:t>
      </w:r>
      <w:r>
        <w:t xml:space="preserve"> </w:t>
      </w:r>
      <w:r w:rsidR="00000E58">
        <w:t>Operational view</w:t>
      </w:r>
      <w:r w:rsidR="00B15F24">
        <w:t>.</w:t>
      </w:r>
      <w:r w:rsidR="00000E58">
        <w:t xml:space="preserve"> </w:t>
      </w:r>
      <w:bookmarkEnd w:id="2"/>
    </w:p>
    <w:p w14:paraId="0E5CB7E4" w14:textId="12B75002" w:rsidR="00AA4A97" w:rsidRPr="00AA4A97" w:rsidRDefault="00AA4A97" w:rsidP="00AA4A97">
      <w:pPr>
        <w:rPr>
          <w:lang w:val="en-GB"/>
        </w:rPr>
      </w:pPr>
      <w:r w:rsidRPr="00AA4A97">
        <w:rPr>
          <w:lang w:val="en-GB"/>
        </w:rPr>
        <w:lastRenderedPageBreak/>
        <w:t xml:space="preserve">Plausible cyber effects </w:t>
      </w:r>
      <w:r w:rsidR="00F615AC">
        <w:rPr>
          <w:lang w:val="en-GB"/>
        </w:rPr>
        <w:t xml:space="preserve">due to attacks </w:t>
      </w:r>
      <w:r w:rsidRPr="00AA4A97">
        <w:rPr>
          <w:lang w:val="en-GB"/>
        </w:rPr>
        <w:t xml:space="preserve">that could occur in reality, </w:t>
      </w:r>
      <w:r>
        <w:t>that should be supported in this use case</w:t>
      </w:r>
      <w:r w:rsidRPr="00AA4A97">
        <w:rPr>
          <w:lang w:val="en-GB"/>
        </w:rPr>
        <w:t xml:space="preserve"> are i.e.:</w:t>
      </w:r>
    </w:p>
    <w:p w14:paraId="160757CF" w14:textId="0657B0A2" w:rsidR="00AA4A97" w:rsidRPr="00AA4A97" w:rsidRDefault="00AA4A97" w:rsidP="00AA4A97">
      <w:pPr>
        <w:numPr>
          <w:ilvl w:val="0"/>
          <w:numId w:val="21"/>
        </w:numPr>
        <w:rPr>
          <w:lang w:val="en-GB"/>
        </w:rPr>
      </w:pPr>
      <w:r w:rsidRPr="00AA4A97">
        <w:rPr>
          <w:lang w:val="en-GB"/>
        </w:rPr>
        <w:t>Due to Inf</w:t>
      </w:r>
      <w:r>
        <w:rPr>
          <w:lang w:val="en-GB"/>
        </w:rPr>
        <w:t xml:space="preserve">ormation </w:t>
      </w:r>
      <w:r w:rsidRPr="00AA4A97">
        <w:rPr>
          <w:lang w:val="en-GB"/>
        </w:rPr>
        <w:t>Op</w:t>
      </w:r>
      <w:r>
        <w:rPr>
          <w:lang w:val="en-GB"/>
        </w:rPr>
        <w:t>erations</w:t>
      </w:r>
      <w:r w:rsidRPr="00AA4A97">
        <w:rPr>
          <w:lang w:val="en-GB"/>
        </w:rPr>
        <w:t>:</w:t>
      </w:r>
    </w:p>
    <w:p w14:paraId="32C05998" w14:textId="77777777" w:rsidR="00AA4A97" w:rsidRPr="00AA4A97" w:rsidRDefault="00AA4A97" w:rsidP="00AA4A97">
      <w:pPr>
        <w:numPr>
          <w:ilvl w:val="1"/>
          <w:numId w:val="21"/>
        </w:numPr>
        <w:rPr>
          <w:lang w:val="en-GB"/>
        </w:rPr>
      </w:pPr>
      <w:r w:rsidRPr="00AA4A97">
        <w:rPr>
          <w:lang w:val="en-GB"/>
        </w:rPr>
        <w:t>GPS signal blocking</w:t>
      </w:r>
    </w:p>
    <w:p w14:paraId="1839FB4E" w14:textId="77777777" w:rsidR="00AA4A97" w:rsidRPr="00AA4A97" w:rsidRDefault="00AA4A97" w:rsidP="00AA4A97">
      <w:pPr>
        <w:numPr>
          <w:ilvl w:val="1"/>
          <w:numId w:val="21"/>
        </w:numPr>
        <w:rPr>
          <w:lang w:val="en-GB"/>
        </w:rPr>
      </w:pPr>
      <w:r w:rsidRPr="00AA4A97">
        <w:rPr>
          <w:lang w:val="en-GB"/>
        </w:rPr>
        <w:t>Jamming of the local radio link</w:t>
      </w:r>
    </w:p>
    <w:p w14:paraId="036AA613" w14:textId="77777777" w:rsidR="00AA4A97" w:rsidRPr="00AA4A97" w:rsidRDefault="00AA4A97" w:rsidP="00AA4A97">
      <w:pPr>
        <w:numPr>
          <w:ilvl w:val="1"/>
          <w:numId w:val="21"/>
        </w:numPr>
        <w:rPr>
          <w:lang w:val="en-GB"/>
        </w:rPr>
      </w:pPr>
      <w:r w:rsidRPr="00AA4A97">
        <w:rPr>
          <w:lang w:val="en-GB"/>
        </w:rPr>
        <w:t>Spoofing of Non-military GPS: malicious displacement of reported friendly forces.</w:t>
      </w:r>
    </w:p>
    <w:p w14:paraId="2D71C600" w14:textId="77777777" w:rsidR="00AA4A97" w:rsidRPr="00AA4A97" w:rsidRDefault="00AA4A97" w:rsidP="00AA4A97">
      <w:pPr>
        <w:numPr>
          <w:ilvl w:val="1"/>
          <w:numId w:val="21"/>
        </w:numPr>
        <w:rPr>
          <w:lang w:val="en-GB"/>
        </w:rPr>
      </w:pPr>
      <w:r w:rsidRPr="00AA4A97">
        <w:rPr>
          <w:lang w:val="en-GB"/>
        </w:rPr>
        <w:t>Fake FFT reports introduced over the radio link (for the FM9000 this could be possible in the future)</w:t>
      </w:r>
    </w:p>
    <w:p w14:paraId="00C5B017" w14:textId="5438CE3A" w:rsidR="00AA4A97" w:rsidRPr="00AA4A97" w:rsidRDefault="00AA4A97" w:rsidP="00AA4A97">
      <w:pPr>
        <w:numPr>
          <w:ilvl w:val="0"/>
          <w:numId w:val="21"/>
        </w:numPr>
        <w:rPr>
          <w:lang w:val="en-GB"/>
        </w:rPr>
      </w:pPr>
      <w:r w:rsidRPr="00AA4A97">
        <w:rPr>
          <w:lang w:val="en-GB"/>
        </w:rPr>
        <w:t xml:space="preserve">Due to successful cyberattacks on </w:t>
      </w:r>
      <w:r w:rsidR="00000E58">
        <w:rPr>
          <w:lang w:val="en-GB"/>
        </w:rPr>
        <w:t>the HQ C2 S</w:t>
      </w:r>
      <w:r w:rsidRPr="00AA4A97">
        <w:rPr>
          <w:lang w:val="en-GB"/>
        </w:rPr>
        <w:t>ystem:</w:t>
      </w:r>
    </w:p>
    <w:p w14:paraId="3B011DC6" w14:textId="224C75F7" w:rsidR="00AA4A97" w:rsidRPr="00AA4A97" w:rsidRDefault="00AA4A97" w:rsidP="00AA4A97">
      <w:pPr>
        <w:numPr>
          <w:ilvl w:val="1"/>
          <w:numId w:val="21"/>
        </w:numPr>
        <w:rPr>
          <w:lang w:val="en-GB"/>
        </w:rPr>
      </w:pPr>
      <w:r w:rsidRPr="00AA4A97">
        <w:rPr>
          <w:lang w:val="en-GB"/>
        </w:rPr>
        <w:t xml:space="preserve">Delay of FFT </w:t>
      </w:r>
      <w:r w:rsidR="00000E58">
        <w:rPr>
          <w:lang w:val="en-GB"/>
        </w:rPr>
        <w:t>messages</w:t>
      </w:r>
      <w:r w:rsidR="00000E58" w:rsidRPr="00AA4A97">
        <w:rPr>
          <w:lang w:val="en-GB"/>
        </w:rPr>
        <w:t xml:space="preserve"> </w:t>
      </w:r>
      <w:r w:rsidRPr="00AA4A97">
        <w:rPr>
          <w:lang w:val="en-GB"/>
        </w:rPr>
        <w:t>(randomly)</w:t>
      </w:r>
    </w:p>
    <w:p w14:paraId="34E01058" w14:textId="6A5657F9" w:rsidR="00AA4A97" w:rsidRPr="00AA4A97" w:rsidRDefault="00AA4A97" w:rsidP="00AA4A97">
      <w:pPr>
        <w:numPr>
          <w:ilvl w:val="1"/>
          <w:numId w:val="21"/>
        </w:numPr>
        <w:rPr>
          <w:lang w:val="en-GB"/>
        </w:rPr>
      </w:pPr>
      <w:r w:rsidRPr="00AA4A97">
        <w:rPr>
          <w:lang w:val="en-GB"/>
        </w:rPr>
        <w:t xml:space="preserve">Removal of FFT </w:t>
      </w:r>
      <w:r w:rsidR="00000E58">
        <w:rPr>
          <w:lang w:val="en-GB"/>
        </w:rPr>
        <w:t>messages</w:t>
      </w:r>
      <w:r w:rsidR="00000E58" w:rsidRPr="00AA4A97">
        <w:rPr>
          <w:lang w:val="en-GB"/>
        </w:rPr>
        <w:t xml:space="preserve"> </w:t>
      </w:r>
      <w:r w:rsidRPr="00AA4A97">
        <w:rPr>
          <w:lang w:val="en-GB"/>
        </w:rPr>
        <w:t>(randomly)</w:t>
      </w:r>
    </w:p>
    <w:p w14:paraId="12DFD5FD" w14:textId="0D79E418" w:rsidR="00AA4A97" w:rsidRPr="00AA4A97" w:rsidRDefault="00AA4A97" w:rsidP="00AA4A97">
      <w:pPr>
        <w:numPr>
          <w:ilvl w:val="1"/>
          <w:numId w:val="21"/>
        </w:numPr>
        <w:rPr>
          <w:lang w:val="en-GB"/>
        </w:rPr>
      </w:pPr>
      <w:r w:rsidRPr="00AA4A97">
        <w:rPr>
          <w:lang w:val="en-GB"/>
        </w:rPr>
        <w:t xml:space="preserve">Create duplicate (ghost) FFT </w:t>
      </w:r>
      <w:r w:rsidR="00000E58">
        <w:rPr>
          <w:lang w:val="en-GB"/>
        </w:rPr>
        <w:t>messages</w:t>
      </w:r>
      <w:r w:rsidR="00000E58" w:rsidRPr="00AA4A97">
        <w:rPr>
          <w:lang w:val="en-GB"/>
        </w:rPr>
        <w:t xml:space="preserve"> </w:t>
      </w:r>
      <w:r w:rsidRPr="00AA4A97">
        <w:rPr>
          <w:lang w:val="en-GB"/>
        </w:rPr>
        <w:t>with fictitious positions (flooding with ghost tracks)</w:t>
      </w:r>
    </w:p>
    <w:p w14:paraId="2AE68D00" w14:textId="77777777" w:rsidR="00AA4A97" w:rsidRPr="00AA4A97" w:rsidRDefault="00AA4A97" w:rsidP="000754BF">
      <w:pPr>
        <w:rPr>
          <w:lang w:val="en-GB"/>
        </w:rPr>
      </w:pPr>
    </w:p>
    <w:p w14:paraId="08A98D5E" w14:textId="58542340" w:rsidR="00F615AC" w:rsidRDefault="00D5389E" w:rsidP="003B6AE4">
      <w:pPr>
        <w:rPr>
          <w:lang w:val="en-GB"/>
        </w:rPr>
      </w:pPr>
      <w:r>
        <w:rPr>
          <w:lang w:val="en-GB"/>
        </w:rPr>
        <w:t xml:space="preserve">Enemy cyber </w:t>
      </w:r>
      <w:r w:rsidR="00F615AC">
        <w:rPr>
          <w:lang w:val="en-GB"/>
        </w:rPr>
        <w:t xml:space="preserve">and/or information </w:t>
      </w:r>
      <w:r>
        <w:rPr>
          <w:lang w:val="en-GB"/>
        </w:rPr>
        <w:t xml:space="preserve">operations </w:t>
      </w:r>
      <w:r w:rsidR="006C7B25">
        <w:rPr>
          <w:lang w:val="en-GB"/>
        </w:rPr>
        <w:t>can</w:t>
      </w:r>
      <w:r w:rsidR="00CF5818">
        <w:rPr>
          <w:lang w:val="en-GB"/>
        </w:rPr>
        <w:t xml:space="preserve"> </w:t>
      </w:r>
      <w:r w:rsidR="006C7B25">
        <w:rPr>
          <w:lang w:val="en-GB"/>
        </w:rPr>
        <w:t xml:space="preserve">in potential </w:t>
      </w:r>
      <w:r>
        <w:rPr>
          <w:lang w:val="en-GB"/>
        </w:rPr>
        <w:t>successfully breach into the tactical C2 network</w:t>
      </w:r>
      <w:r w:rsidR="00F615AC">
        <w:rPr>
          <w:lang w:val="en-GB"/>
        </w:rPr>
        <w:t xml:space="preserve"> by</w:t>
      </w:r>
      <w:r>
        <w:rPr>
          <w:lang w:val="en-GB"/>
        </w:rPr>
        <w:t xml:space="preserve"> compromis</w:t>
      </w:r>
      <w:r w:rsidR="00F615AC">
        <w:rPr>
          <w:lang w:val="en-GB"/>
        </w:rPr>
        <w:t>ing</w:t>
      </w:r>
      <w:r>
        <w:rPr>
          <w:lang w:val="en-GB"/>
        </w:rPr>
        <w:t xml:space="preserve"> the integrity of the </w:t>
      </w:r>
      <w:r w:rsidR="00000E58">
        <w:rPr>
          <w:lang w:val="en-GB"/>
        </w:rPr>
        <w:t>BMS or C2 System</w:t>
      </w:r>
      <w:r w:rsidR="00F615AC">
        <w:rPr>
          <w:lang w:val="en-GB"/>
        </w:rPr>
        <w:t>, underlying operating systems,</w:t>
      </w:r>
      <w:r w:rsidR="00CF5818">
        <w:rPr>
          <w:lang w:val="en-GB"/>
        </w:rPr>
        <w:t xml:space="preserve"> and/or </w:t>
      </w:r>
      <w:r w:rsidR="00F615AC">
        <w:rPr>
          <w:lang w:val="en-GB"/>
        </w:rPr>
        <w:t>by</w:t>
      </w:r>
      <w:r w:rsidR="00CF5818">
        <w:rPr>
          <w:lang w:val="en-GB"/>
        </w:rPr>
        <w:t xml:space="preserve"> hijack</w:t>
      </w:r>
      <w:r w:rsidR="00F615AC">
        <w:rPr>
          <w:lang w:val="en-GB"/>
        </w:rPr>
        <w:t>ing</w:t>
      </w:r>
      <w:r w:rsidR="00CF5818">
        <w:rPr>
          <w:lang w:val="en-GB"/>
        </w:rPr>
        <w:t xml:space="preserve"> the radio </w:t>
      </w:r>
      <w:r w:rsidR="00F615AC">
        <w:rPr>
          <w:lang w:val="en-GB"/>
        </w:rPr>
        <w:t>link</w:t>
      </w:r>
      <w:r w:rsidR="00CF5818">
        <w:rPr>
          <w:lang w:val="en-GB"/>
        </w:rPr>
        <w:t xml:space="preserve"> and inject falls messages</w:t>
      </w:r>
      <w:r>
        <w:rPr>
          <w:lang w:val="en-GB"/>
        </w:rPr>
        <w:t>.</w:t>
      </w:r>
      <w:r w:rsidR="00CF5818">
        <w:rPr>
          <w:lang w:val="en-GB"/>
        </w:rPr>
        <w:br/>
      </w:r>
      <w:r w:rsidR="00CF5818">
        <w:rPr>
          <w:lang w:val="en-GB"/>
        </w:rPr>
        <w:br/>
      </w:r>
      <w:r>
        <w:rPr>
          <w:lang w:val="en-GB"/>
        </w:rPr>
        <w:t>The train</w:t>
      </w:r>
      <w:r w:rsidR="00F615AC">
        <w:rPr>
          <w:lang w:val="en-GB"/>
        </w:rPr>
        <w:t>ee</w:t>
      </w:r>
      <w:r>
        <w:rPr>
          <w:lang w:val="en-GB"/>
        </w:rPr>
        <w:t xml:space="preserve"> can be trained to</w:t>
      </w:r>
      <w:r w:rsidR="00F615AC">
        <w:rPr>
          <w:lang w:val="en-GB"/>
        </w:rPr>
        <w:t>:</w:t>
      </w:r>
    </w:p>
    <w:p w14:paraId="07C8D20C" w14:textId="77777777" w:rsidR="00F615AC" w:rsidRDefault="00F615AC" w:rsidP="00F615AC">
      <w:pPr>
        <w:pStyle w:val="ListParagraph"/>
        <w:numPr>
          <w:ilvl w:val="1"/>
          <w:numId w:val="23"/>
        </w:numPr>
        <w:ind w:left="364"/>
        <w:rPr>
          <w:lang w:val="en-GB"/>
        </w:rPr>
      </w:pPr>
      <w:r>
        <w:rPr>
          <w:lang w:val="en-GB"/>
        </w:rPr>
        <w:t>D</w:t>
      </w:r>
      <w:r w:rsidR="00D5389E" w:rsidRPr="00F615AC">
        <w:rPr>
          <w:lang w:val="en-GB"/>
        </w:rPr>
        <w:t>etect this breach</w:t>
      </w:r>
      <w:r w:rsidR="00AF216A" w:rsidRPr="00F615AC">
        <w:rPr>
          <w:lang w:val="en-GB"/>
        </w:rPr>
        <w:t xml:space="preserve"> and determin</w:t>
      </w:r>
      <w:r w:rsidR="00CF5818" w:rsidRPr="00F615AC">
        <w:rPr>
          <w:lang w:val="en-GB"/>
        </w:rPr>
        <w:t>e</w:t>
      </w:r>
      <w:r w:rsidR="00AF216A" w:rsidRPr="00F615AC">
        <w:rPr>
          <w:lang w:val="en-GB"/>
        </w:rPr>
        <w:t xml:space="preserve"> the opponent</w:t>
      </w:r>
      <w:r w:rsidR="00CF5818" w:rsidRPr="00F615AC">
        <w:rPr>
          <w:lang w:val="en-GB"/>
        </w:rPr>
        <w:t>s intentions</w:t>
      </w:r>
      <w:r w:rsidR="00D5389E" w:rsidRPr="00F615AC">
        <w:rPr>
          <w:lang w:val="en-GB"/>
        </w:rPr>
        <w:t>,</w:t>
      </w:r>
    </w:p>
    <w:p w14:paraId="768216B4" w14:textId="3FDC7195" w:rsidR="00F615AC" w:rsidRDefault="00F615AC" w:rsidP="00F615AC">
      <w:pPr>
        <w:pStyle w:val="ListParagraph"/>
        <w:numPr>
          <w:ilvl w:val="1"/>
          <w:numId w:val="23"/>
        </w:numPr>
        <w:ind w:left="364"/>
        <w:rPr>
          <w:lang w:val="en-GB"/>
        </w:rPr>
      </w:pPr>
      <w:r>
        <w:rPr>
          <w:lang w:val="en-GB"/>
        </w:rPr>
        <w:t>Learn to work</w:t>
      </w:r>
      <w:r w:rsidR="00D5389E" w:rsidRPr="00F615AC">
        <w:rPr>
          <w:lang w:val="en-GB"/>
        </w:rPr>
        <w:t xml:space="preserve"> with the compromised system,</w:t>
      </w:r>
    </w:p>
    <w:p w14:paraId="7B5F8709" w14:textId="394DA99D" w:rsidR="00F615AC" w:rsidRDefault="00F615AC" w:rsidP="00F615AC">
      <w:pPr>
        <w:pStyle w:val="ListParagraph"/>
        <w:numPr>
          <w:ilvl w:val="1"/>
          <w:numId w:val="23"/>
        </w:numPr>
        <w:ind w:left="364"/>
        <w:rPr>
          <w:lang w:val="en-GB"/>
        </w:rPr>
      </w:pPr>
      <w:r>
        <w:rPr>
          <w:lang w:val="en-GB"/>
        </w:rPr>
        <w:t>A</w:t>
      </w:r>
      <w:r w:rsidR="00D5389E" w:rsidRPr="00F615AC">
        <w:rPr>
          <w:lang w:val="en-GB"/>
        </w:rPr>
        <w:t xml:space="preserve">bandon the digital </w:t>
      </w:r>
      <w:r w:rsidR="00000E58">
        <w:rPr>
          <w:lang w:val="en-GB"/>
        </w:rPr>
        <w:t xml:space="preserve">BMS or </w:t>
      </w:r>
      <w:r w:rsidR="00D5389E" w:rsidRPr="00F615AC">
        <w:rPr>
          <w:lang w:val="en-GB"/>
        </w:rPr>
        <w:t>C2 system and switch to backup methods</w:t>
      </w:r>
      <w:r w:rsidR="00CF5818" w:rsidRPr="00F615AC">
        <w:rPr>
          <w:lang w:val="en-GB"/>
        </w:rPr>
        <w:t xml:space="preserve"> (other sensor data/C2 system, radio call, etc)</w:t>
      </w:r>
      <w:r w:rsidR="00D5389E" w:rsidRPr="00F615AC">
        <w:rPr>
          <w:lang w:val="en-GB"/>
        </w:rPr>
        <w:t>.</w:t>
      </w:r>
    </w:p>
    <w:p w14:paraId="2CC90599" w14:textId="3F71D02A" w:rsidR="00D5389E" w:rsidRPr="00F615AC" w:rsidRDefault="00F615AC" w:rsidP="00F615AC">
      <w:pPr>
        <w:pStyle w:val="ListParagraph"/>
        <w:numPr>
          <w:ilvl w:val="1"/>
          <w:numId w:val="23"/>
        </w:numPr>
        <w:ind w:left="364"/>
        <w:rPr>
          <w:lang w:val="en-GB"/>
        </w:rPr>
      </w:pPr>
      <w:r>
        <w:rPr>
          <w:lang w:val="en-GB"/>
        </w:rPr>
        <w:t>Use</w:t>
      </w:r>
      <w:r w:rsidR="00FE20BE" w:rsidRPr="00F615AC">
        <w:rPr>
          <w:lang w:val="en-GB"/>
        </w:rPr>
        <w:t xml:space="preserve"> knowledge of enem</w:t>
      </w:r>
      <w:r w:rsidR="00000E58">
        <w:rPr>
          <w:lang w:val="en-GB"/>
        </w:rPr>
        <w:t>y</w:t>
      </w:r>
      <w:r w:rsidR="00FE20BE" w:rsidRPr="00F615AC">
        <w:rPr>
          <w:lang w:val="en-GB"/>
        </w:rPr>
        <w:t xml:space="preserve"> surveillance for deception, i.e. can the opponent’s cyber advantage converted into an own advantage in the physical battlefield?</w:t>
      </w:r>
    </w:p>
    <w:p w14:paraId="6F7E3A13" w14:textId="0B845F58" w:rsidR="003B6AE4" w:rsidRDefault="003B6AE4" w:rsidP="00FE20BE">
      <w:pPr>
        <w:rPr>
          <w:lang w:val="en-GB"/>
        </w:rPr>
      </w:pPr>
    </w:p>
    <w:p w14:paraId="64B61A1E" w14:textId="6F2DF542" w:rsidR="00784E49" w:rsidRPr="006112B2" w:rsidRDefault="00784E49" w:rsidP="00784E49">
      <w:pPr>
        <w:pStyle w:val="Heading1"/>
        <w:rPr>
          <w:lang w:val="en-GB"/>
        </w:rPr>
      </w:pPr>
      <w:r w:rsidRPr="006112B2">
        <w:rPr>
          <w:lang w:val="en-GB"/>
        </w:rPr>
        <w:t>Conceptual Model</w:t>
      </w:r>
    </w:p>
    <w:p w14:paraId="0F5B2C9B" w14:textId="74854ED3" w:rsidR="00A549CB" w:rsidRDefault="00092006" w:rsidP="00C566B6">
      <w:pPr>
        <w:rPr>
          <w:b/>
          <w:lang w:val="en-GB"/>
        </w:rPr>
      </w:pPr>
      <w:r w:rsidRPr="00000E58">
        <w:rPr>
          <w:i/>
          <w:iCs/>
          <w:color w:val="FF0000"/>
          <w:lang w:val="en-GB"/>
        </w:rPr>
        <w:t>To be done</w:t>
      </w:r>
      <w:r w:rsidR="00000E58" w:rsidRPr="00F30305">
        <w:rPr>
          <w:b/>
          <w:color w:val="FF0000"/>
          <w:lang w:val="en-GB"/>
        </w:rPr>
        <w:t>.</w:t>
      </w:r>
    </w:p>
    <w:p w14:paraId="6FCD8B1F" w14:textId="2E371596" w:rsidR="000973A1" w:rsidRPr="006112B2" w:rsidRDefault="00C3140A" w:rsidP="003339A8">
      <w:pPr>
        <w:pStyle w:val="Heading1"/>
        <w:rPr>
          <w:lang w:val="en-GB"/>
        </w:rPr>
      </w:pPr>
      <w:r w:rsidRPr="006112B2">
        <w:rPr>
          <w:lang w:val="en-GB"/>
        </w:rPr>
        <w:t>Potential C</w:t>
      </w:r>
      <w:r w:rsidR="000973A1" w:rsidRPr="006112B2">
        <w:rPr>
          <w:lang w:val="en-GB"/>
        </w:rPr>
        <w:t>omponents</w:t>
      </w:r>
    </w:p>
    <w:p w14:paraId="4A1B1B36" w14:textId="6328652C" w:rsidR="00C566B6" w:rsidRDefault="00C566B6" w:rsidP="00ED52DD">
      <w:pPr>
        <w:rPr>
          <w:color w:val="4472C4" w:themeColor="accent1"/>
          <w:lang w:val="en-GB"/>
        </w:rPr>
      </w:pPr>
    </w:p>
    <w:p w14:paraId="76F9B4EA" w14:textId="2E522939" w:rsidR="002B43C6" w:rsidRDefault="00C13ED5" w:rsidP="00ED52DD">
      <w:pPr>
        <w:rPr>
          <w:rFonts w:eastAsiaTheme="majorEastAsia" w:cstheme="majorBidi"/>
          <w:color w:val="000000" w:themeColor="text1"/>
          <w:szCs w:val="32"/>
          <w:lang w:val="en-GB"/>
        </w:rPr>
      </w:pPr>
      <w:r w:rsidRPr="00F30305">
        <w:rPr>
          <w:rFonts w:eastAsiaTheme="majorEastAsia" w:cstheme="majorBidi"/>
          <w:color w:val="000000" w:themeColor="text1"/>
          <w:szCs w:val="32"/>
          <w:lang w:val="en-GB"/>
        </w:rPr>
        <w:fldChar w:fldCharType="begin"/>
      </w:r>
      <w:r w:rsidRPr="00F30305">
        <w:rPr>
          <w:rFonts w:eastAsiaTheme="majorEastAsia" w:cstheme="majorBidi"/>
          <w:color w:val="000000" w:themeColor="text1"/>
          <w:szCs w:val="32"/>
          <w:lang w:val="en-GB"/>
        </w:rPr>
        <w:instrText xml:space="preserve"> REF _Ref63336884 \h </w:instrText>
      </w:r>
      <w:r>
        <w:rPr>
          <w:rFonts w:eastAsiaTheme="majorEastAsia" w:cstheme="majorBidi"/>
          <w:color w:val="000000" w:themeColor="text1"/>
          <w:szCs w:val="32"/>
          <w:lang w:val="en-GB"/>
        </w:rPr>
        <w:instrText xml:space="preserve"> \* MERGEFORMAT </w:instrText>
      </w:r>
      <w:r w:rsidRPr="00F30305">
        <w:rPr>
          <w:rFonts w:eastAsiaTheme="majorEastAsia" w:cstheme="majorBidi"/>
          <w:color w:val="000000" w:themeColor="text1"/>
          <w:szCs w:val="32"/>
          <w:lang w:val="en-GB"/>
        </w:rPr>
      </w:r>
      <w:r w:rsidRPr="00F30305">
        <w:rPr>
          <w:rFonts w:eastAsiaTheme="majorEastAsia" w:cstheme="majorBidi"/>
          <w:color w:val="000000" w:themeColor="text1"/>
          <w:szCs w:val="32"/>
          <w:lang w:val="en-GB"/>
        </w:rPr>
        <w:fldChar w:fldCharType="separate"/>
      </w:r>
      <w:r w:rsidRPr="00F30305">
        <w:rPr>
          <w:rFonts w:eastAsiaTheme="majorEastAsia" w:cstheme="majorBidi"/>
          <w:color w:val="000000" w:themeColor="text1"/>
          <w:szCs w:val="32"/>
          <w:lang w:val="en-GB"/>
        </w:rPr>
        <w:t>Figure 2</w:t>
      </w:r>
      <w:r w:rsidRPr="00F30305">
        <w:rPr>
          <w:rFonts w:eastAsiaTheme="majorEastAsia" w:cstheme="majorBidi"/>
          <w:color w:val="000000" w:themeColor="text1"/>
          <w:szCs w:val="32"/>
          <w:lang w:val="en-GB"/>
        </w:rPr>
        <w:fldChar w:fldCharType="end"/>
      </w:r>
      <w:r w:rsidRPr="00F30305">
        <w:rPr>
          <w:rFonts w:eastAsiaTheme="majorEastAsia" w:cstheme="majorBidi"/>
          <w:color w:val="000000" w:themeColor="text1"/>
          <w:szCs w:val="32"/>
          <w:lang w:val="en-GB"/>
        </w:rPr>
        <w:t xml:space="preserve"> provides</w:t>
      </w:r>
      <w:r>
        <w:rPr>
          <w:rFonts w:eastAsiaTheme="majorEastAsia" w:cstheme="majorBidi"/>
          <w:color w:val="000000" w:themeColor="text1"/>
          <w:szCs w:val="32"/>
          <w:lang w:val="en-GB"/>
        </w:rPr>
        <w:t xml:space="preserve"> a conceptual view of the simulation environment. Main actors 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 xml:space="preserve">(in this </w:t>
      </w:r>
      <w:r w:rsidR="003B64D3">
        <w:rPr>
          <w:rFonts w:eastAsiaTheme="majorEastAsia" w:cstheme="majorBidi"/>
          <w:color w:val="000000" w:themeColor="text1"/>
          <w:szCs w:val="32"/>
          <w:lang w:val="en-GB"/>
        </w:rPr>
        <w:t>simpl</w:t>
      </w:r>
      <w:r w:rsidR="006C7B25">
        <w:rPr>
          <w:rFonts w:eastAsiaTheme="majorEastAsia" w:cstheme="majorBidi"/>
          <w:color w:val="000000" w:themeColor="text1"/>
          <w:szCs w:val="32"/>
          <w:lang w:val="en-GB"/>
        </w:rPr>
        <w:t>if</w:t>
      </w:r>
      <w:r w:rsidR="003B64D3">
        <w:rPr>
          <w:rFonts w:eastAsiaTheme="majorEastAsia" w:cstheme="majorBidi"/>
          <w:color w:val="000000" w:themeColor="text1"/>
          <w:szCs w:val="32"/>
          <w:lang w:val="en-GB"/>
        </w:rPr>
        <w:t>ied view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 xml:space="preserve">) </w:t>
      </w:r>
      <w:r>
        <w:rPr>
          <w:rFonts w:eastAsiaTheme="majorEastAsia" w:cstheme="majorBidi"/>
          <w:color w:val="000000" w:themeColor="text1"/>
          <w:szCs w:val="32"/>
          <w:lang w:val="en-GB"/>
        </w:rPr>
        <w:t xml:space="preserve">are the HQ C2 System operator and the Cyber Plan View Display (PVD) operator. The C2 Operator uses his organic C2 system to prepare a simulation scenario and initialize the simulation environment with this scenario. 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 xml:space="preserve">The scenario consists of the own (blue force) units and platforms. The own units/platforms are tasked from an Entity </w:t>
      </w:r>
      <w:r w:rsidR="006C7B25">
        <w:rPr>
          <w:rFonts w:eastAsiaTheme="majorEastAsia" w:cstheme="majorBidi"/>
          <w:color w:val="000000" w:themeColor="text1"/>
          <w:szCs w:val="32"/>
          <w:lang w:val="en-GB"/>
        </w:rPr>
        <w:t xml:space="preserve">Cyber 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>PVD interface. Tasks and report</w:t>
      </w:r>
      <w:r w:rsidR="00F23F11">
        <w:rPr>
          <w:rFonts w:eastAsiaTheme="majorEastAsia" w:cstheme="majorBidi"/>
          <w:color w:val="000000" w:themeColor="text1"/>
          <w:szCs w:val="32"/>
          <w:lang w:val="en-GB"/>
        </w:rPr>
        <w:t>s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 xml:space="preserve"> are defined in NETN-ETR</w:t>
      </w:r>
      <w:r w:rsidR="002B43C6">
        <w:rPr>
          <w:rStyle w:val="FootnoteReference"/>
          <w:rFonts w:eastAsiaTheme="majorEastAsia" w:cstheme="majorBidi"/>
          <w:color w:val="000000" w:themeColor="text1"/>
          <w:szCs w:val="32"/>
          <w:lang w:val="en-GB"/>
        </w:rPr>
        <w:footnoteReference w:id="2"/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 xml:space="preserve">. </w:t>
      </w:r>
    </w:p>
    <w:p w14:paraId="2FB9DF7B" w14:textId="77777777" w:rsidR="002B43C6" w:rsidRDefault="002B43C6" w:rsidP="00ED52DD">
      <w:pPr>
        <w:rPr>
          <w:rFonts w:eastAsiaTheme="majorEastAsia" w:cstheme="majorBidi"/>
          <w:color w:val="000000" w:themeColor="text1"/>
          <w:szCs w:val="32"/>
          <w:lang w:val="en-GB"/>
        </w:rPr>
      </w:pPr>
    </w:p>
    <w:p w14:paraId="1FBE4538" w14:textId="2F2C7508" w:rsidR="00C13ED5" w:rsidRPr="00F30305" w:rsidRDefault="00C13ED5" w:rsidP="00ED52DD">
      <w:pPr>
        <w:rPr>
          <w:rFonts w:eastAsiaTheme="majorEastAsia" w:cstheme="majorBidi"/>
          <w:color w:val="000000" w:themeColor="text1"/>
          <w:szCs w:val="32"/>
          <w:lang w:val="en-GB"/>
        </w:rPr>
      </w:pPr>
      <w:r>
        <w:rPr>
          <w:rFonts w:eastAsiaTheme="majorEastAsia" w:cstheme="majorBidi"/>
          <w:color w:val="000000" w:themeColor="text1"/>
          <w:szCs w:val="32"/>
          <w:lang w:val="en-GB"/>
        </w:rPr>
        <w:t>The Cyber PVD Operator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 xml:space="preserve"> creates</w:t>
      </w:r>
      <w:r>
        <w:rPr>
          <w:rFonts w:eastAsiaTheme="majorEastAsia" w:cstheme="majorBidi"/>
          <w:color w:val="000000" w:themeColor="text1"/>
          <w:szCs w:val="32"/>
          <w:lang w:val="en-GB"/>
        </w:rPr>
        <w:t xml:space="preserve"> 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>and initialize</w:t>
      </w:r>
      <w:r w:rsidR="003B64D3">
        <w:rPr>
          <w:rFonts w:eastAsiaTheme="majorEastAsia" w:cstheme="majorBidi"/>
          <w:color w:val="000000" w:themeColor="text1"/>
          <w:szCs w:val="32"/>
          <w:lang w:val="en-GB"/>
        </w:rPr>
        <w:t>s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 xml:space="preserve"> the simulation environment with </w:t>
      </w:r>
      <w:r>
        <w:rPr>
          <w:rFonts w:eastAsiaTheme="majorEastAsia" w:cstheme="majorBidi"/>
          <w:color w:val="000000" w:themeColor="text1"/>
          <w:szCs w:val="32"/>
          <w:lang w:val="en-GB"/>
        </w:rPr>
        <w:t>the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 xml:space="preserve"> red-force scenario</w:t>
      </w:r>
      <w:r>
        <w:rPr>
          <w:rFonts w:eastAsiaTheme="majorEastAsia" w:cstheme="majorBidi"/>
          <w:color w:val="000000" w:themeColor="text1"/>
          <w:szCs w:val="32"/>
          <w:lang w:val="en-GB"/>
        </w:rPr>
        <w:t>, and i</w:t>
      </w:r>
      <w:r w:rsidR="00867406">
        <w:rPr>
          <w:rFonts w:eastAsiaTheme="majorEastAsia" w:cstheme="majorBidi"/>
          <w:color w:val="000000" w:themeColor="text1"/>
          <w:szCs w:val="32"/>
          <w:lang w:val="en-GB"/>
        </w:rPr>
        <w:t>nject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>s</w:t>
      </w:r>
      <w:r w:rsidR="00867406">
        <w:rPr>
          <w:rFonts w:eastAsiaTheme="majorEastAsia" w:cstheme="majorBidi"/>
          <w:color w:val="000000" w:themeColor="text1"/>
          <w:szCs w:val="32"/>
          <w:lang w:val="en-GB"/>
        </w:rPr>
        <w:t xml:space="preserve"> cyber effects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 xml:space="preserve"> into the simulation environment via a Cyber PVD</w:t>
      </w:r>
      <w:r w:rsidR="00867406">
        <w:rPr>
          <w:rFonts w:eastAsiaTheme="majorEastAsia" w:cstheme="majorBidi"/>
          <w:color w:val="000000" w:themeColor="text1"/>
          <w:szCs w:val="32"/>
          <w:lang w:val="en-GB"/>
        </w:rPr>
        <w:t>.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 xml:space="preserve"> The presence of red forces is optional. The Cyber PVD provides several layers of information, amongst others a </w:t>
      </w:r>
      <w:r w:rsidR="006C7B25">
        <w:rPr>
          <w:rFonts w:eastAsiaTheme="majorEastAsia" w:cstheme="majorBidi"/>
          <w:color w:val="000000" w:themeColor="text1"/>
          <w:szCs w:val="32"/>
          <w:lang w:val="en-GB"/>
        </w:rPr>
        <w:t>p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>hysical layer showing the physical simulation entities (typicall</w:t>
      </w:r>
      <w:r w:rsidR="00F23F11">
        <w:rPr>
          <w:rFonts w:eastAsiaTheme="majorEastAsia" w:cstheme="majorBidi"/>
          <w:color w:val="000000" w:themeColor="text1"/>
          <w:szCs w:val="32"/>
          <w:lang w:val="en-GB"/>
        </w:rPr>
        <w:t xml:space="preserve">y </w:t>
      </w:r>
      <w:r w:rsidR="006C7B25">
        <w:rPr>
          <w:rFonts w:eastAsiaTheme="majorEastAsia" w:cstheme="majorBidi"/>
          <w:color w:val="000000" w:themeColor="text1"/>
          <w:szCs w:val="32"/>
          <w:lang w:val="en-GB"/>
        </w:rPr>
        <w:t>overlaid</w:t>
      </w:r>
      <w:r w:rsidR="002B43C6">
        <w:rPr>
          <w:rFonts w:eastAsiaTheme="majorEastAsia" w:cstheme="majorBidi"/>
          <w:color w:val="000000" w:themeColor="text1"/>
          <w:szCs w:val="32"/>
          <w:lang w:val="en-GB"/>
        </w:rPr>
        <w:t xml:space="preserve"> on a map), and a Cyberspace layer with the Cyber objects</w:t>
      </w:r>
      <w:r w:rsidR="006C7B25">
        <w:rPr>
          <w:rFonts w:eastAsiaTheme="majorEastAsia" w:cstheme="majorBidi"/>
          <w:color w:val="000000" w:themeColor="text1"/>
          <w:szCs w:val="32"/>
          <w:lang w:val="en-GB"/>
        </w:rPr>
        <w:t>.</w:t>
      </w:r>
    </w:p>
    <w:p w14:paraId="2E20A2F9" w14:textId="7E6201DE" w:rsidR="00C13ED5" w:rsidRDefault="00C13ED5" w:rsidP="00581328">
      <w:pPr>
        <w:rPr>
          <w:lang w:val="en-GB"/>
        </w:rPr>
      </w:pPr>
    </w:p>
    <w:p w14:paraId="3AF98938" w14:textId="199E4FEE" w:rsidR="00C13ED5" w:rsidRDefault="00867406" w:rsidP="00C13ED5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D0077D" wp14:editId="464BFBE4">
            <wp:extent cx="3793354" cy="2851150"/>
            <wp:effectExtent l="0" t="0" r="0" b="635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673" cy="2861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20642" w14:textId="505B9B08" w:rsidR="00C13ED5" w:rsidRPr="00B15F24" w:rsidRDefault="00C13ED5" w:rsidP="00C13ED5">
      <w:pPr>
        <w:pStyle w:val="Heading1"/>
        <w:numPr>
          <w:ilvl w:val="0"/>
          <w:numId w:val="0"/>
        </w:numPr>
        <w:jc w:val="center"/>
        <w:rPr>
          <w:b/>
          <w:bCs/>
        </w:rPr>
      </w:pPr>
      <w:bookmarkStart w:id="4" w:name="_Ref63336884"/>
      <w:r w:rsidRPr="00B15F24">
        <w:rPr>
          <w:b/>
          <w:bCs/>
        </w:rPr>
        <w:t xml:space="preserve">Figure </w:t>
      </w:r>
      <w:r w:rsidRPr="00B15F24">
        <w:rPr>
          <w:b/>
          <w:bCs/>
        </w:rPr>
        <w:fldChar w:fldCharType="begin"/>
      </w:r>
      <w:r w:rsidRPr="00B15F24">
        <w:rPr>
          <w:b/>
          <w:bCs/>
        </w:rPr>
        <w:instrText xml:space="preserve"> SEQ Figure \* ARABIC </w:instrText>
      </w:r>
      <w:r w:rsidRPr="00B15F24">
        <w:rPr>
          <w:b/>
          <w:bCs/>
        </w:rPr>
        <w:fldChar w:fldCharType="separate"/>
      </w:r>
      <w:r w:rsidRPr="00B15F24">
        <w:rPr>
          <w:b/>
          <w:bCs/>
          <w:noProof/>
        </w:rPr>
        <w:t>2</w:t>
      </w:r>
      <w:r w:rsidRPr="00B15F24">
        <w:rPr>
          <w:b/>
          <w:bCs/>
          <w:noProof/>
        </w:rPr>
        <w:fldChar w:fldCharType="end"/>
      </w:r>
      <w:bookmarkEnd w:id="4"/>
      <w:r w:rsidRPr="00B15F24">
        <w:rPr>
          <w:b/>
          <w:bCs/>
        </w:rPr>
        <w:t xml:space="preserve">: </w:t>
      </w:r>
      <w:r w:rsidR="005026B5">
        <w:rPr>
          <w:b/>
          <w:bCs/>
        </w:rPr>
        <w:t>Conceptional</w:t>
      </w:r>
      <w:r w:rsidR="005026B5" w:rsidRPr="00B15F24">
        <w:rPr>
          <w:b/>
          <w:bCs/>
        </w:rPr>
        <w:t xml:space="preserve"> </w:t>
      </w:r>
      <w:r w:rsidRPr="00B15F24">
        <w:rPr>
          <w:b/>
          <w:bCs/>
        </w:rPr>
        <w:t xml:space="preserve">view of </w:t>
      </w:r>
      <w:r w:rsidR="005026B5">
        <w:rPr>
          <w:b/>
          <w:bCs/>
        </w:rPr>
        <w:t xml:space="preserve">the cyber effect </w:t>
      </w:r>
      <w:r w:rsidRPr="00B15F24">
        <w:rPr>
          <w:b/>
          <w:bCs/>
        </w:rPr>
        <w:t>simulation environment.</w:t>
      </w:r>
    </w:p>
    <w:p w14:paraId="31BE3D5C" w14:textId="7E982401" w:rsidR="00C13ED5" w:rsidRDefault="00C13ED5" w:rsidP="00581328">
      <w:pPr>
        <w:rPr>
          <w:lang w:val="en-GB"/>
        </w:rPr>
      </w:pPr>
    </w:p>
    <w:p w14:paraId="6A57AC4F" w14:textId="655763B0" w:rsidR="00556EDB" w:rsidRDefault="00581328" w:rsidP="00581328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_Ref59624388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581328">
        <w:rPr>
          <w:rFonts w:eastAsiaTheme="majorEastAsia" w:cstheme="majorBidi"/>
          <w:szCs w:val="32"/>
        </w:rPr>
        <w:t xml:space="preserve">Figure </w:t>
      </w:r>
      <w:r>
        <w:rPr>
          <w:noProof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F23F11">
        <w:rPr>
          <w:lang w:val="en-GB"/>
        </w:rPr>
        <w:t xml:space="preserve">provides a </w:t>
      </w:r>
      <w:r w:rsidR="005026B5">
        <w:rPr>
          <w:lang w:val="en-GB"/>
        </w:rPr>
        <w:t>conceptional</w:t>
      </w:r>
      <w:r w:rsidR="005026B5">
        <w:rPr>
          <w:lang w:val="en-GB"/>
        </w:rPr>
        <w:t xml:space="preserve"> </w:t>
      </w:r>
      <w:r w:rsidR="00F23F11">
        <w:rPr>
          <w:lang w:val="en-GB"/>
        </w:rPr>
        <w:t xml:space="preserve">view of the </w:t>
      </w:r>
      <w:r w:rsidR="00556EDB">
        <w:rPr>
          <w:lang w:val="en-GB"/>
        </w:rPr>
        <w:t xml:space="preserve">cyber effects </w:t>
      </w:r>
      <w:r w:rsidR="00F23F11">
        <w:rPr>
          <w:lang w:val="en-GB"/>
        </w:rPr>
        <w:t xml:space="preserve">simulation environment </w:t>
      </w:r>
      <w:r w:rsidR="00556EDB">
        <w:rPr>
          <w:lang w:val="en-GB"/>
        </w:rPr>
        <w:t>based on the NLD FFT simulation environment as was demonstrated at CWIX-2020. All simulation components are NETN-compliant</w:t>
      </w:r>
      <w:r w:rsidR="00556EDB">
        <w:rPr>
          <w:rStyle w:val="FootnoteReference"/>
          <w:rFonts w:eastAsiaTheme="majorEastAsia" w:cstheme="majorBidi"/>
          <w:color w:val="000000" w:themeColor="text1"/>
          <w:szCs w:val="32"/>
          <w:lang w:val="en-GB"/>
        </w:rPr>
        <w:footnoteReference w:id="3"/>
      </w:r>
      <w:r w:rsidR="00574569">
        <w:rPr>
          <w:lang w:val="en-GB"/>
        </w:rPr>
        <w:t>.</w:t>
      </w:r>
    </w:p>
    <w:p w14:paraId="05007961" w14:textId="428A2D60" w:rsidR="00CE650B" w:rsidRDefault="00CE650B" w:rsidP="00581328">
      <w:pPr>
        <w:rPr>
          <w:lang w:val="en-GB"/>
        </w:rPr>
      </w:pPr>
    </w:p>
    <w:p w14:paraId="5C18B78D" w14:textId="77777777" w:rsidR="00CE650B" w:rsidRPr="00581328" w:rsidRDefault="00CE650B" w:rsidP="00CE650B">
      <w:pPr>
        <w:pStyle w:val="Heading1"/>
        <w:numPr>
          <w:ilvl w:val="0"/>
          <w:numId w:val="0"/>
        </w:num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BF7D549" wp14:editId="0DBE0E37">
            <wp:extent cx="5960845" cy="3181350"/>
            <wp:effectExtent l="0" t="0" r="1905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14" cy="318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4688B8" w14:textId="49F426DF" w:rsidR="00CE650B" w:rsidRPr="00581328" w:rsidRDefault="00CE650B" w:rsidP="00CE650B">
      <w:pPr>
        <w:pStyle w:val="Heading1"/>
        <w:numPr>
          <w:ilvl w:val="0"/>
          <w:numId w:val="0"/>
        </w:numPr>
        <w:jc w:val="center"/>
      </w:pPr>
      <w:bookmarkStart w:id="6" w:name="_Hlk64015556"/>
      <w:r w:rsidRPr="0058132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>:</w:t>
      </w:r>
      <w:r w:rsidRPr="00581328">
        <w:t xml:space="preserve"> </w:t>
      </w:r>
      <w:r>
        <w:t>System</w:t>
      </w:r>
      <w:r w:rsidRPr="00581328">
        <w:t xml:space="preserve"> view of the</w:t>
      </w:r>
      <w:r>
        <w:t xml:space="preserve"> simulation environment</w:t>
      </w:r>
      <w:r w:rsidR="007D291F">
        <w:t>.</w:t>
      </w:r>
    </w:p>
    <w:bookmarkEnd w:id="6"/>
    <w:p w14:paraId="0C67A8FD" w14:textId="77777777" w:rsidR="00556EDB" w:rsidRDefault="00556EDB" w:rsidP="00581328">
      <w:pPr>
        <w:rPr>
          <w:lang w:val="en-GB"/>
        </w:rPr>
      </w:pPr>
    </w:p>
    <w:p w14:paraId="54E8A187" w14:textId="7569B9D5" w:rsidR="00F23F11" w:rsidRDefault="00556EDB" w:rsidP="00581328">
      <w:pPr>
        <w:rPr>
          <w:lang w:val="en-GB"/>
        </w:rPr>
      </w:pPr>
      <w:r>
        <w:rPr>
          <w:lang w:val="en-GB"/>
        </w:rPr>
        <w:t>Simulation components are:</w:t>
      </w:r>
    </w:p>
    <w:p w14:paraId="1E134C52" w14:textId="553A0F35" w:rsidR="00556EDB" w:rsidRDefault="00556EDB" w:rsidP="00556EDB">
      <w:pPr>
        <w:pStyle w:val="ListParagraph"/>
        <w:numPr>
          <w:ilvl w:val="0"/>
          <w:numId w:val="30"/>
        </w:numPr>
        <w:rPr>
          <w:lang w:val="en-GB"/>
        </w:rPr>
      </w:pPr>
      <w:r w:rsidRPr="00556EDB">
        <w:rPr>
          <w:lang w:val="en-GB"/>
        </w:rPr>
        <w:t xml:space="preserve">ORBAT Server: </w:t>
      </w:r>
      <w:r>
        <w:rPr>
          <w:lang w:val="en-GB"/>
        </w:rPr>
        <w:t>component</w:t>
      </w:r>
      <w:r w:rsidRPr="00556EDB">
        <w:rPr>
          <w:lang w:val="en-GB"/>
        </w:rPr>
        <w:t xml:space="preserve"> for posting</w:t>
      </w:r>
      <w:r>
        <w:rPr>
          <w:lang w:val="en-GB"/>
        </w:rPr>
        <w:t>/publishing a</w:t>
      </w:r>
      <w:r w:rsidRPr="00556EDB">
        <w:rPr>
          <w:lang w:val="en-GB"/>
        </w:rPr>
        <w:t xml:space="preserve"> simulation scenario </w:t>
      </w:r>
      <w:r>
        <w:rPr>
          <w:lang w:val="en-GB"/>
        </w:rPr>
        <w:t>in</w:t>
      </w:r>
      <w:r w:rsidRPr="00556EDB">
        <w:rPr>
          <w:lang w:val="en-GB"/>
        </w:rPr>
        <w:t xml:space="preserve"> the simulation environment</w:t>
      </w:r>
      <w:r w:rsidR="008E5C28">
        <w:rPr>
          <w:lang w:val="en-GB"/>
        </w:rPr>
        <w:t xml:space="preserve"> (as NETN-ORG)</w:t>
      </w:r>
      <w:r w:rsidRPr="00556EDB">
        <w:rPr>
          <w:lang w:val="en-GB"/>
        </w:rPr>
        <w:t>.</w:t>
      </w:r>
    </w:p>
    <w:p w14:paraId="281C77F9" w14:textId="7C667437" w:rsidR="00556EDB" w:rsidRDefault="00556EDB" w:rsidP="00556EDB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Entity PVD: </w:t>
      </w:r>
      <w:r w:rsidR="00574569">
        <w:rPr>
          <w:lang w:val="en-GB"/>
        </w:rPr>
        <w:t>component for entity tasking and reporting (no data exchange shown in order to not clutter the picture too much).</w:t>
      </w:r>
    </w:p>
    <w:p w14:paraId="125B54E2" w14:textId="0CB250C2" w:rsidR="00556EDB" w:rsidRDefault="00556EDB" w:rsidP="00556EDB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CGF: component</w:t>
      </w:r>
      <w:r w:rsidRPr="00556EDB">
        <w:rPr>
          <w:lang w:val="en-GB"/>
        </w:rPr>
        <w:t xml:space="preserve"> </w:t>
      </w:r>
      <w:r>
        <w:rPr>
          <w:lang w:val="en-GB"/>
        </w:rPr>
        <w:t>for the generation of physical entities (red and/or blue).</w:t>
      </w:r>
    </w:p>
    <w:p w14:paraId="0BD37D9D" w14:textId="37D23E67" w:rsidR="00556EDB" w:rsidRPr="007D291F" w:rsidRDefault="00556EDB" w:rsidP="00556EDB">
      <w:pPr>
        <w:pStyle w:val="ListParagraph"/>
        <w:numPr>
          <w:ilvl w:val="0"/>
          <w:numId w:val="30"/>
        </w:numPr>
        <w:rPr>
          <w:lang w:val="en-GB"/>
        </w:rPr>
      </w:pPr>
      <w:r w:rsidRPr="007D291F">
        <w:rPr>
          <w:lang w:val="en-GB"/>
        </w:rPr>
        <w:t>Report Simulator: component for the simulation of the radio networks, including the processing of cyber effects on the radio communication.</w:t>
      </w:r>
    </w:p>
    <w:p w14:paraId="0C6482B3" w14:textId="6A66DB1E" w:rsidR="00556EDB" w:rsidRPr="007D291F" w:rsidRDefault="00556EDB" w:rsidP="00556EDB">
      <w:pPr>
        <w:pStyle w:val="ListParagraph"/>
        <w:numPr>
          <w:ilvl w:val="0"/>
          <w:numId w:val="30"/>
        </w:numPr>
        <w:rPr>
          <w:lang w:val="en-GB"/>
        </w:rPr>
      </w:pPr>
      <w:r w:rsidRPr="007D291F">
        <w:rPr>
          <w:lang w:val="en-GB"/>
        </w:rPr>
        <w:t>FFT Gateway and Hub: components for processing ADatP-36 standard messages.</w:t>
      </w:r>
    </w:p>
    <w:p w14:paraId="406D6430" w14:textId="75478336" w:rsidR="00581328" w:rsidRPr="007D291F" w:rsidRDefault="00556EDB" w:rsidP="00950089">
      <w:pPr>
        <w:pStyle w:val="ListParagraph"/>
        <w:numPr>
          <w:ilvl w:val="0"/>
          <w:numId w:val="30"/>
        </w:numPr>
        <w:rPr>
          <w:lang w:val="en-GB"/>
        </w:rPr>
      </w:pPr>
      <w:r w:rsidRPr="007D291F">
        <w:rPr>
          <w:lang w:val="en-GB"/>
        </w:rPr>
        <w:t xml:space="preserve">Cyber PVD: </w:t>
      </w:r>
      <w:r w:rsidR="00574569" w:rsidRPr="007D291F">
        <w:rPr>
          <w:lang w:val="en-GB"/>
        </w:rPr>
        <w:t xml:space="preserve">component for tasking/reporting of red units/platforms, and for injecting cyber effects into the simulation. Component provides several layers of information. </w:t>
      </w:r>
      <w:r w:rsidR="00581328" w:rsidRPr="007D291F">
        <w:rPr>
          <w:rFonts w:eastAsiaTheme="majorEastAsia" w:cstheme="majorBidi"/>
          <w:szCs w:val="32"/>
          <w:lang w:val="en-GB"/>
        </w:rPr>
        <w:t xml:space="preserve">The </w:t>
      </w:r>
      <w:r w:rsidR="00574569" w:rsidRPr="007D291F">
        <w:rPr>
          <w:rFonts w:eastAsiaTheme="majorEastAsia" w:cstheme="majorBidi"/>
          <w:szCs w:val="32"/>
          <w:lang w:val="en-GB"/>
        </w:rPr>
        <w:t xml:space="preserve">information and </w:t>
      </w:r>
      <w:r w:rsidR="00581328" w:rsidRPr="007D291F">
        <w:rPr>
          <w:rFonts w:eastAsiaTheme="majorEastAsia" w:cstheme="majorBidi"/>
          <w:szCs w:val="32"/>
          <w:lang w:val="en-GB"/>
        </w:rPr>
        <w:t>actions offer</w:t>
      </w:r>
      <w:r w:rsidR="00574569" w:rsidRPr="007D291F">
        <w:rPr>
          <w:rFonts w:eastAsiaTheme="majorEastAsia" w:cstheme="majorBidi"/>
          <w:szCs w:val="32"/>
          <w:lang w:val="en-GB"/>
        </w:rPr>
        <w:t>ed</w:t>
      </w:r>
      <w:r w:rsidR="00581328" w:rsidRPr="007D291F">
        <w:rPr>
          <w:rFonts w:eastAsiaTheme="majorEastAsia" w:cstheme="majorBidi"/>
          <w:szCs w:val="32"/>
          <w:lang w:val="en-GB"/>
        </w:rPr>
        <w:t xml:space="preserve"> in the </w:t>
      </w:r>
      <w:r w:rsidR="00574569" w:rsidRPr="007D291F">
        <w:rPr>
          <w:rFonts w:eastAsiaTheme="majorEastAsia" w:cstheme="majorBidi"/>
          <w:szCs w:val="32"/>
          <w:lang w:val="en-GB"/>
        </w:rPr>
        <w:t>Cyber PVD</w:t>
      </w:r>
      <w:r w:rsidR="00E01224" w:rsidRPr="007D291F">
        <w:rPr>
          <w:rFonts w:eastAsiaTheme="majorEastAsia" w:cstheme="majorBidi"/>
          <w:szCs w:val="32"/>
          <w:lang w:val="en-GB"/>
        </w:rPr>
        <w:t xml:space="preserve"> include</w:t>
      </w:r>
      <w:r w:rsidR="00581328" w:rsidRPr="007D291F">
        <w:rPr>
          <w:rFonts w:eastAsiaTheme="majorEastAsia" w:cstheme="majorBidi"/>
          <w:szCs w:val="32"/>
          <w:lang w:val="en-GB"/>
        </w:rPr>
        <w:t>:</w:t>
      </w:r>
    </w:p>
    <w:p w14:paraId="5C54BCB9" w14:textId="30648850" w:rsidR="00581328" w:rsidRPr="007D291F" w:rsidRDefault="00574569" w:rsidP="00581328">
      <w:pPr>
        <w:pStyle w:val="ListParagraph"/>
        <w:numPr>
          <w:ilvl w:val="0"/>
          <w:numId w:val="27"/>
        </w:numPr>
        <w:rPr>
          <w:rFonts w:eastAsiaTheme="majorEastAsia" w:cstheme="majorBidi"/>
          <w:szCs w:val="32"/>
          <w:lang w:val="en-GB"/>
        </w:rPr>
      </w:pPr>
      <w:r w:rsidRPr="007D291F">
        <w:rPr>
          <w:rFonts w:eastAsiaTheme="majorEastAsia" w:cstheme="majorBidi"/>
          <w:szCs w:val="32"/>
          <w:lang w:val="en-GB"/>
        </w:rPr>
        <w:t>View physical e</w:t>
      </w:r>
      <w:r w:rsidR="00581328" w:rsidRPr="007D291F">
        <w:rPr>
          <w:rFonts w:eastAsiaTheme="majorEastAsia" w:cstheme="majorBidi"/>
          <w:szCs w:val="32"/>
          <w:lang w:val="en-GB"/>
        </w:rPr>
        <w:t>ntities</w:t>
      </w:r>
      <w:r w:rsidRPr="007D291F">
        <w:rPr>
          <w:rFonts w:eastAsiaTheme="majorEastAsia" w:cstheme="majorBidi"/>
          <w:szCs w:val="32"/>
          <w:lang w:val="en-GB"/>
        </w:rPr>
        <w:t xml:space="preserve"> (RPR-Physical and NETN-Physical)</w:t>
      </w:r>
    </w:p>
    <w:p w14:paraId="76C0F357" w14:textId="1BCE40A1" w:rsidR="00581328" w:rsidRPr="007D291F" w:rsidRDefault="00574569" w:rsidP="00581328">
      <w:pPr>
        <w:pStyle w:val="ListParagraph"/>
        <w:numPr>
          <w:ilvl w:val="0"/>
          <w:numId w:val="27"/>
        </w:numPr>
        <w:rPr>
          <w:rFonts w:eastAsiaTheme="majorEastAsia" w:cstheme="majorBidi"/>
          <w:szCs w:val="32"/>
          <w:lang w:val="en-GB"/>
        </w:rPr>
      </w:pPr>
      <w:r w:rsidRPr="007D291F">
        <w:rPr>
          <w:lang w:val="en-GB"/>
        </w:rPr>
        <w:t>Send tasks and view task reports (NETN-ETR)</w:t>
      </w:r>
    </w:p>
    <w:p w14:paraId="235349C6" w14:textId="5461CA5F" w:rsidR="00581328" w:rsidRPr="007D291F" w:rsidRDefault="00574569" w:rsidP="00581328">
      <w:pPr>
        <w:pStyle w:val="ListParagraph"/>
        <w:numPr>
          <w:ilvl w:val="0"/>
          <w:numId w:val="27"/>
        </w:numPr>
        <w:rPr>
          <w:rFonts w:eastAsiaTheme="majorEastAsia" w:cstheme="majorBidi"/>
          <w:szCs w:val="32"/>
          <w:lang w:val="en-GB"/>
        </w:rPr>
      </w:pPr>
      <w:r w:rsidRPr="007D291F">
        <w:rPr>
          <w:lang w:val="en-GB"/>
        </w:rPr>
        <w:t xml:space="preserve">View </w:t>
      </w:r>
      <w:r w:rsidR="00581328" w:rsidRPr="007D291F">
        <w:rPr>
          <w:lang w:val="en-GB"/>
        </w:rPr>
        <w:t>Cyber Objects</w:t>
      </w:r>
      <w:r w:rsidRPr="007D291F">
        <w:rPr>
          <w:lang w:val="en-GB"/>
        </w:rPr>
        <w:t xml:space="preserve"> (SISO CyberDEM)</w:t>
      </w:r>
    </w:p>
    <w:p w14:paraId="048E2518" w14:textId="4C505182" w:rsidR="00574569" w:rsidRPr="007D291F" w:rsidRDefault="00574569" w:rsidP="00574569">
      <w:pPr>
        <w:pStyle w:val="ListParagraph"/>
        <w:numPr>
          <w:ilvl w:val="0"/>
          <w:numId w:val="27"/>
        </w:numPr>
        <w:rPr>
          <w:rFonts w:eastAsiaTheme="majorEastAsia" w:cstheme="majorBidi"/>
          <w:szCs w:val="32"/>
          <w:lang w:val="en-GB"/>
        </w:rPr>
      </w:pPr>
      <w:r w:rsidRPr="007D291F">
        <w:rPr>
          <w:lang w:val="en-GB"/>
        </w:rPr>
        <w:t xml:space="preserve">Inject Cyber </w:t>
      </w:r>
      <w:r w:rsidR="00E01224" w:rsidRPr="007D291F">
        <w:rPr>
          <w:lang w:val="en-GB"/>
        </w:rPr>
        <w:t>E</w:t>
      </w:r>
      <w:r w:rsidRPr="007D291F">
        <w:rPr>
          <w:lang w:val="en-GB"/>
        </w:rPr>
        <w:t>vents (SISO CyberDEM)</w:t>
      </w:r>
    </w:p>
    <w:p w14:paraId="6E1A3B8D" w14:textId="641789CA" w:rsidR="00581328" w:rsidRDefault="00CE650B" w:rsidP="00581328">
      <w:pPr>
        <w:pStyle w:val="Heading1"/>
        <w:numPr>
          <w:ilvl w:val="0"/>
          <w:numId w:val="0"/>
        </w:numPr>
        <w:rPr>
          <w:lang w:val="en-GB"/>
        </w:rPr>
      </w:pPr>
      <w:r>
        <w:rPr>
          <w:noProof/>
          <w:lang w:val="en-GB"/>
        </w:rPr>
        <w:lastRenderedPageBreak/>
        <w:t>The</w:t>
      </w:r>
      <w:r w:rsidR="00581328" w:rsidRPr="00581328">
        <w:rPr>
          <w:lang w:val="en-GB"/>
        </w:rPr>
        <w:t xml:space="preserve"> </w:t>
      </w:r>
      <w:r>
        <w:rPr>
          <w:lang w:val="en-GB"/>
        </w:rPr>
        <w:t>Report</w:t>
      </w:r>
      <w:r w:rsidRPr="00581328">
        <w:rPr>
          <w:lang w:val="en-GB"/>
        </w:rPr>
        <w:t xml:space="preserve"> </w:t>
      </w:r>
      <w:r>
        <w:rPr>
          <w:lang w:val="en-GB"/>
        </w:rPr>
        <w:t>Generator</w:t>
      </w:r>
      <w:r w:rsidRPr="00581328">
        <w:rPr>
          <w:lang w:val="en-GB"/>
        </w:rPr>
        <w:t xml:space="preserve"> </w:t>
      </w:r>
      <w:r w:rsidR="00581328" w:rsidRPr="00581328">
        <w:rPr>
          <w:lang w:val="en-GB"/>
        </w:rPr>
        <w:t xml:space="preserve">consumes </w:t>
      </w:r>
      <w:r>
        <w:rPr>
          <w:lang w:val="en-GB"/>
        </w:rPr>
        <w:t xml:space="preserve">RPR and </w:t>
      </w:r>
      <w:r w:rsidR="00581328" w:rsidRPr="00581328">
        <w:rPr>
          <w:lang w:val="en-GB"/>
        </w:rPr>
        <w:t>NETN</w:t>
      </w:r>
      <w:r>
        <w:rPr>
          <w:lang w:val="en-GB"/>
        </w:rPr>
        <w:t>-Physical e</w:t>
      </w:r>
      <w:r w:rsidR="00581328" w:rsidRPr="00581328">
        <w:rPr>
          <w:lang w:val="en-GB"/>
        </w:rPr>
        <w:t xml:space="preserve">ntities, </w:t>
      </w:r>
      <w:r>
        <w:rPr>
          <w:lang w:val="en-GB"/>
        </w:rPr>
        <w:t>NETN-</w:t>
      </w:r>
      <w:r w:rsidR="00581328" w:rsidRPr="00581328">
        <w:rPr>
          <w:lang w:val="en-GB"/>
        </w:rPr>
        <w:t xml:space="preserve">ORG </w:t>
      </w:r>
      <w:r>
        <w:rPr>
          <w:lang w:val="en-GB"/>
        </w:rPr>
        <w:t>scenario data</w:t>
      </w:r>
      <w:r w:rsidR="00581328" w:rsidRPr="00581328">
        <w:rPr>
          <w:lang w:val="en-GB"/>
        </w:rPr>
        <w:t>, and</w:t>
      </w:r>
      <w:r>
        <w:rPr>
          <w:lang w:val="en-GB"/>
        </w:rPr>
        <w:t xml:space="preserve"> CyberDEM</w:t>
      </w:r>
      <w:r w:rsidR="00581328" w:rsidRPr="00581328">
        <w:rPr>
          <w:lang w:val="en-GB"/>
        </w:rPr>
        <w:t xml:space="preserve"> </w:t>
      </w:r>
      <w:r>
        <w:rPr>
          <w:lang w:val="en-GB"/>
        </w:rPr>
        <w:t>Events</w:t>
      </w:r>
      <w:r w:rsidR="00581328" w:rsidRPr="00581328">
        <w:rPr>
          <w:lang w:val="en-GB"/>
        </w:rPr>
        <w:t xml:space="preserve">. It </w:t>
      </w:r>
      <w:r>
        <w:rPr>
          <w:lang w:val="en-GB"/>
        </w:rPr>
        <w:t>p</w:t>
      </w:r>
      <w:r w:rsidR="00581328" w:rsidRPr="00581328">
        <w:rPr>
          <w:lang w:val="en-GB"/>
        </w:rPr>
        <w:t xml:space="preserve">roduces: FFT Reports and </w:t>
      </w:r>
      <w:r>
        <w:rPr>
          <w:lang w:val="en-GB"/>
        </w:rPr>
        <w:t>CyberDEM</w:t>
      </w:r>
      <w:r w:rsidRPr="00581328">
        <w:rPr>
          <w:lang w:val="en-GB"/>
        </w:rPr>
        <w:t xml:space="preserve"> </w:t>
      </w:r>
      <w:r w:rsidR="00581328" w:rsidRPr="00581328">
        <w:rPr>
          <w:lang w:val="en-GB"/>
        </w:rPr>
        <w:t xml:space="preserve">Objects. </w:t>
      </w:r>
      <w:r>
        <w:rPr>
          <w:lang w:val="en-GB"/>
        </w:rPr>
        <w:t>The Generator</w:t>
      </w:r>
      <w:r w:rsidRPr="00581328">
        <w:rPr>
          <w:lang w:val="en-GB"/>
        </w:rPr>
        <w:t xml:space="preserve"> </w:t>
      </w:r>
      <w:r w:rsidR="00581328" w:rsidRPr="00581328">
        <w:rPr>
          <w:lang w:val="en-GB"/>
        </w:rPr>
        <w:t xml:space="preserve">processes and maintains a </w:t>
      </w:r>
      <w:r w:rsidR="0027069B">
        <w:rPr>
          <w:lang w:val="en-GB"/>
        </w:rPr>
        <w:t>network</w:t>
      </w:r>
      <w:r w:rsidR="0027069B" w:rsidRPr="00581328">
        <w:rPr>
          <w:lang w:val="en-GB"/>
        </w:rPr>
        <w:t xml:space="preserve"> </w:t>
      </w:r>
      <w:r w:rsidR="00581328" w:rsidRPr="00581328">
        <w:rPr>
          <w:lang w:val="en-GB"/>
        </w:rPr>
        <w:t xml:space="preserve">node for </w:t>
      </w:r>
      <w:r w:rsidR="008E5C28">
        <w:rPr>
          <w:lang w:val="en-GB"/>
        </w:rPr>
        <w:t xml:space="preserve">each </w:t>
      </w:r>
      <w:r w:rsidR="00581328" w:rsidRPr="00581328">
        <w:rPr>
          <w:lang w:val="en-GB"/>
        </w:rPr>
        <w:t>enti</w:t>
      </w:r>
      <w:r w:rsidR="008E5C28">
        <w:rPr>
          <w:lang w:val="en-GB"/>
        </w:rPr>
        <w:t>ty</w:t>
      </w:r>
      <w:r w:rsidR="00581328" w:rsidRPr="00581328">
        <w:rPr>
          <w:lang w:val="en-GB"/>
        </w:rPr>
        <w:t xml:space="preserve"> in the ORBAT and </w:t>
      </w:r>
      <w:r>
        <w:rPr>
          <w:lang w:val="en-GB"/>
        </w:rPr>
        <w:t xml:space="preserve">a </w:t>
      </w:r>
      <w:r w:rsidR="00581328" w:rsidRPr="00581328">
        <w:rPr>
          <w:lang w:val="en-GB"/>
        </w:rPr>
        <w:t>so-called “Datalink node” for connections between devices in the nodes. It publishes nodes as Cyber Objects which are used by the C</w:t>
      </w:r>
      <w:r>
        <w:rPr>
          <w:lang w:val="en-GB"/>
        </w:rPr>
        <w:t xml:space="preserve">yber </w:t>
      </w:r>
      <w:r w:rsidR="00581328" w:rsidRPr="00581328">
        <w:rPr>
          <w:lang w:val="en-GB"/>
        </w:rPr>
        <w:t>PVD</w:t>
      </w:r>
      <w:r w:rsidR="0027069B">
        <w:rPr>
          <w:lang w:val="en-GB"/>
        </w:rPr>
        <w:t xml:space="preserve"> for </w:t>
      </w:r>
      <w:r w:rsidR="008E5C28">
        <w:rPr>
          <w:lang w:val="en-GB"/>
        </w:rPr>
        <w:t>injecting events</w:t>
      </w:r>
      <w:r w:rsidR="00581328" w:rsidRPr="00581328">
        <w:rPr>
          <w:lang w:val="en-GB"/>
        </w:rPr>
        <w:t xml:space="preserve">. The </w:t>
      </w:r>
      <w:r>
        <w:rPr>
          <w:lang w:val="en-GB"/>
        </w:rPr>
        <w:t xml:space="preserve">Cyber </w:t>
      </w:r>
      <w:r w:rsidR="001E0E63">
        <w:rPr>
          <w:lang w:val="en-GB"/>
        </w:rPr>
        <w:t>e</w:t>
      </w:r>
      <w:r w:rsidRPr="00581328">
        <w:rPr>
          <w:lang w:val="en-GB"/>
        </w:rPr>
        <w:t xml:space="preserve">ffects </w:t>
      </w:r>
      <w:r>
        <w:rPr>
          <w:lang w:val="en-GB"/>
        </w:rPr>
        <w:t>concern currently</w:t>
      </w:r>
      <w:r w:rsidR="00581328" w:rsidRPr="00581328">
        <w:rPr>
          <w:lang w:val="en-GB"/>
        </w:rPr>
        <w:t>:</w:t>
      </w:r>
    </w:p>
    <w:p w14:paraId="2B3D01FC" w14:textId="77777777" w:rsidR="00581328" w:rsidRDefault="00581328" w:rsidP="00037306">
      <w:pPr>
        <w:pStyle w:val="Heading1"/>
        <w:numPr>
          <w:ilvl w:val="0"/>
          <w:numId w:val="29"/>
        </w:numPr>
        <w:spacing w:before="100" w:beforeAutospacing="1" w:line="240" w:lineRule="atLeast"/>
        <w:ind w:left="714" w:hanging="357"/>
        <w:rPr>
          <w:lang w:val="en-GB"/>
        </w:rPr>
      </w:pPr>
      <w:proofErr w:type="spellStart"/>
      <w:r w:rsidRPr="00581328">
        <w:rPr>
          <w:lang w:val="en-GB"/>
        </w:rPr>
        <w:t>BlockTrafficEffect</w:t>
      </w:r>
      <w:proofErr w:type="spellEnd"/>
      <w:r w:rsidRPr="00581328">
        <w:rPr>
          <w:lang w:val="en-GB"/>
        </w:rPr>
        <w:t xml:space="preserve"> (Disrupt)</w:t>
      </w:r>
    </w:p>
    <w:p w14:paraId="5FFE6D0B" w14:textId="77777777" w:rsidR="00581328" w:rsidRDefault="00581328" w:rsidP="00037306">
      <w:pPr>
        <w:pStyle w:val="Heading1"/>
        <w:numPr>
          <w:ilvl w:val="0"/>
          <w:numId w:val="29"/>
        </w:numPr>
        <w:spacing w:before="100" w:beforeAutospacing="1" w:line="240" w:lineRule="atLeast"/>
        <w:ind w:left="714" w:hanging="357"/>
        <w:rPr>
          <w:lang w:val="en-GB"/>
        </w:rPr>
      </w:pPr>
      <w:proofErr w:type="spellStart"/>
      <w:r w:rsidRPr="00581328">
        <w:rPr>
          <w:lang w:val="en-GB"/>
        </w:rPr>
        <w:t>HardwareDamageEffect</w:t>
      </w:r>
      <w:proofErr w:type="spellEnd"/>
      <w:r w:rsidRPr="00581328">
        <w:rPr>
          <w:lang w:val="en-GB"/>
        </w:rPr>
        <w:t xml:space="preserve"> (Destroy)</w:t>
      </w:r>
    </w:p>
    <w:p w14:paraId="41FF55B0" w14:textId="0A1EF089" w:rsidR="00581328" w:rsidRPr="00581328" w:rsidRDefault="00581328" w:rsidP="00037306">
      <w:pPr>
        <w:pStyle w:val="Heading1"/>
        <w:numPr>
          <w:ilvl w:val="0"/>
          <w:numId w:val="29"/>
        </w:numPr>
        <w:spacing w:before="100" w:beforeAutospacing="1" w:line="240" w:lineRule="atLeast"/>
        <w:ind w:left="714" w:hanging="357"/>
        <w:rPr>
          <w:lang w:val="en-GB"/>
        </w:rPr>
      </w:pPr>
      <w:proofErr w:type="spellStart"/>
      <w:r w:rsidRPr="00581328">
        <w:rPr>
          <w:lang w:val="en-GB"/>
        </w:rPr>
        <w:t>LoadRateEffect</w:t>
      </w:r>
      <w:proofErr w:type="spellEnd"/>
      <w:r w:rsidRPr="00581328">
        <w:rPr>
          <w:lang w:val="en-GB"/>
        </w:rPr>
        <w:t xml:space="preserve">, </w:t>
      </w:r>
      <w:proofErr w:type="spellStart"/>
      <w:r w:rsidRPr="00581328">
        <w:rPr>
          <w:lang w:val="en-GB"/>
        </w:rPr>
        <w:t>JitterEffect</w:t>
      </w:r>
      <w:proofErr w:type="spellEnd"/>
      <w:r w:rsidRPr="00581328">
        <w:rPr>
          <w:lang w:val="en-GB"/>
        </w:rPr>
        <w:t xml:space="preserve">, </w:t>
      </w:r>
      <w:proofErr w:type="spellStart"/>
      <w:r w:rsidRPr="00581328">
        <w:rPr>
          <w:lang w:val="en-GB"/>
        </w:rPr>
        <w:t>DelayEffect</w:t>
      </w:r>
      <w:proofErr w:type="spellEnd"/>
      <w:r w:rsidRPr="00581328">
        <w:rPr>
          <w:lang w:val="en-GB"/>
        </w:rPr>
        <w:t xml:space="preserve"> (Degrade)</w:t>
      </w:r>
    </w:p>
    <w:p w14:paraId="10F8435A" w14:textId="13431378" w:rsidR="00CE650B" w:rsidRDefault="00581328" w:rsidP="00950089">
      <w:pPr>
        <w:pStyle w:val="Heading1"/>
        <w:numPr>
          <w:ilvl w:val="0"/>
          <w:numId w:val="0"/>
        </w:numPr>
        <w:ind w:hanging="6"/>
        <w:rPr>
          <w:lang w:val="en-GB"/>
        </w:rPr>
      </w:pPr>
      <w:r w:rsidRPr="00581328">
        <w:rPr>
          <w:lang w:val="en-GB"/>
        </w:rPr>
        <w:t xml:space="preserve">Additional effects, such injecting ghost </w:t>
      </w:r>
      <w:r w:rsidR="00CE650B">
        <w:rPr>
          <w:lang w:val="en-GB"/>
        </w:rPr>
        <w:t>position</w:t>
      </w:r>
      <w:r w:rsidR="00CE650B" w:rsidRPr="00581328">
        <w:rPr>
          <w:lang w:val="en-GB"/>
        </w:rPr>
        <w:t xml:space="preserve"> </w:t>
      </w:r>
      <w:r w:rsidRPr="00581328">
        <w:rPr>
          <w:lang w:val="en-GB"/>
        </w:rPr>
        <w:t xml:space="preserve">reports, </w:t>
      </w:r>
      <w:r w:rsidR="00CE650B">
        <w:rPr>
          <w:lang w:val="en-GB"/>
        </w:rPr>
        <w:t>may be added in the future</w:t>
      </w:r>
      <w:r w:rsidRPr="00581328">
        <w:rPr>
          <w:lang w:val="en-GB"/>
        </w:rPr>
        <w:t>.</w:t>
      </w:r>
    </w:p>
    <w:p w14:paraId="5E37A0EA" w14:textId="4B0D2EA6" w:rsidR="00203472" w:rsidRDefault="00CE650B" w:rsidP="00CE650B">
      <w:pPr>
        <w:pStyle w:val="Heading1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In terms of reusability (in the context of Cyber) most interesting is the </w:t>
      </w:r>
      <w:r w:rsidRPr="00950089">
        <w:rPr>
          <w:b/>
          <w:bCs/>
          <w:lang w:val="en-GB"/>
        </w:rPr>
        <w:t>Cyber PVD</w:t>
      </w:r>
      <w:r w:rsidR="00203472">
        <w:rPr>
          <w:lang w:val="en-GB"/>
        </w:rPr>
        <w:t>, as a generic component that can be used in different simulation environments that use the CyberDEM and NETN</w:t>
      </w:r>
      <w:r w:rsidR="00E442FA">
        <w:rPr>
          <w:lang w:val="en-GB"/>
        </w:rPr>
        <w:t xml:space="preserve"> FOMs</w:t>
      </w:r>
      <w:r w:rsidR="00203472">
        <w:rPr>
          <w:lang w:val="en-GB"/>
        </w:rPr>
        <w:t>.</w:t>
      </w:r>
    </w:p>
    <w:p w14:paraId="7AD4C4C3" w14:textId="2CC92445" w:rsidR="00CE650B" w:rsidRDefault="00203472" w:rsidP="00CE650B">
      <w:pPr>
        <w:pStyle w:val="Heading1"/>
        <w:numPr>
          <w:ilvl w:val="0"/>
          <w:numId w:val="0"/>
        </w:numPr>
        <w:rPr>
          <w:lang w:val="en-GB"/>
        </w:rPr>
      </w:pPr>
      <w:r>
        <w:rPr>
          <w:lang w:val="en-GB"/>
        </w:rPr>
        <w:t>O</w:t>
      </w:r>
      <w:r w:rsidR="00CE650B">
        <w:rPr>
          <w:lang w:val="en-GB"/>
        </w:rPr>
        <w:t>ther interesting components are</w:t>
      </w:r>
      <w:r w:rsidR="0094167C">
        <w:rPr>
          <w:lang w:val="en-GB"/>
        </w:rPr>
        <w:t xml:space="preserve"> the following, </w:t>
      </w:r>
      <w:r w:rsidR="00E442FA">
        <w:rPr>
          <w:lang w:val="en-GB"/>
        </w:rPr>
        <w:t xml:space="preserve">each </w:t>
      </w:r>
      <w:r w:rsidR="0094167C">
        <w:rPr>
          <w:lang w:val="en-GB"/>
        </w:rPr>
        <w:t xml:space="preserve">with </w:t>
      </w:r>
      <w:r w:rsidR="00E442FA">
        <w:rPr>
          <w:lang w:val="en-GB"/>
        </w:rPr>
        <w:t>a</w:t>
      </w:r>
      <w:r w:rsidR="0094167C">
        <w:rPr>
          <w:lang w:val="en-GB"/>
        </w:rPr>
        <w:t xml:space="preserve"> potential future addition</w:t>
      </w:r>
      <w:r w:rsidR="00CE650B">
        <w:rPr>
          <w:lang w:val="en-GB"/>
        </w:rPr>
        <w:t>:</w:t>
      </w:r>
    </w:p>
    <w:p w14:paraId="0694655B" w14:textId="6C497CCF" w:rsidR="00CE650B" w:rsidRDefault="00CE650B" w:rsidP="00CE650B">
      <w:pPr>
        <w:pStyle w:val="ListParagraph"/>
        <w:numPr>
          <w:ilvl w:val="0"/>
          <w:numId w:val="30"/>
        </w:numPr>
        <w:rPr>
          <w:lang w:val="en-GB"/>
        </w:rPr>
      </w:pPr>
      <w:r w:rsidRPr="00950089">
        <w:rPr>
          <w:b/>
          <w:bCs/>
          <w:lang w:val="en-GB"/>
        </w:rPr>
        <w:t>ORBAT Server</w:t>
      </w:r>
      <w:r>
        <w:rPr>
          <w:lang w:val="en-GB"/>
        </w:rPr>
        <w:t xml:space="preserve">: </w:t>
      </w:r>
      <w:r w:rsidR="0094167C">
        <w:rPr>
          <w:lang w:val="en-GB"/>
        </w:rPr>
        <w:t>include</w:t>
      </w:r>
      <w:r>
        <w:rPr>
          <w:lang w:val="en-GB"/>
        </w:rPr>
        <w:t xml:space="preserve"> Cyber elements in simulation scenario</w:t>
      </w:r>
      <w:r w:rsidR="0094167C">
        <w:rPr>
          <w:lang w:val="en-GB"/>
        </w:rPr>
        <w:t xml:space="preserve"> (MSDL, NETN-ORG, or possibly C2SIM based </w:t>
      </w:r>
      <w:r w:rsidR="00E442FA">
        <w:rPr>
          <w:lang w:val="en-GB"/>
        </w:rPr>
        <w:t>schemas</w:t>
      </w:r>
      <w:r w:rsidR="0094167C">
        <w:rPr>
          <w:lang w:val="en-GB"/>
        </w:rPr>
        <w:t>)</w:t>
      </w:r>
      <w:r>
        <w:rPr>
          <w:lang w:val="en-GB"/>
        </w:rPr>
        <w:t>.</w:t>
      </w:r>
    </w:p>
    <w:p w14:paraId="0F1E23FD" w14:textId="78B04ED3" w:rsidR="00CE650B" w:rsidRPr="00CE650B" w:rsidRDefault="00CE650B" w:rsidP="00950089">
      <w:pPr>
        <w:pStyle w:val="ListParagraph"/>
        <w:numPr>
          <w:ilvl w:val="0"/>
          <w:numId w:val="30"/>
        </w:numPr>
        <w:rPr>
          <w:lang w:val="en-GB"/>
        </w:rPr>
      </w:pPr>
      <w:r w:rsidRPr="00950089">
        <w:rPr>
          <w:b/>
          <w:bCs/>
          <w:lang w:val="en-GB"/>
        </w:rPr>
        <w:t>Report Simulator</w:t>
      </w:r>
      <w:r w:rsidRPr="00CE650B">
        <w:rPr>
          <w:lang w:val="en-GB"/>
        </w:rPr>
        <w:t xml:space="preserve">: </w:t>
      </w:r>
      <w:r w:rsidR="0094167C">
        <w:rPr>
          <w:lang w:val="en-GB"/>
        </w:rPr>
        <w:t>add support</w:t>
      </w:r>
      <w:r w:rsidRPr="00CE650B">
        <w:rPr>
          <w:lang w:val="en-GB"/>
        </w:rPr>
        <w:t xml:space="preserve"> for NETN-COM in order to separate out the radio </w:t>
      </w:r>
      <w:r w:rsidR="0094167C">
        <w:rPr>
          <w:lang w:val="en-GB"/>
        </w:rPr>
        <w:t>network</w:t>
      </w:r>
      <w:r w:rsidRPr="00CE650B">
        <w:rPr>
          <w:lang w:val="en-GB"/>
        </w:rPr>
        <w:t xml:space="preserve"> </w:t>
      </w:r>
      <w:r w:rsidR="00377CDD">
        <w:rPr>
          <w:lang w:val="en-GB"/>
        </w:rPr>
        <w:t>connectivity</w:t>
      </w:r>
      <w:r w:rsidRPr="00CE650B">
        <w:rPr>
          <w:lang w:val="en-GB"/>
        </w:rPr>
        <w:t xml:space="preserve"> (incl</w:t>
      </w:r>
      <w:r w:rsidR="00C826C6">
        <w:rPr>
          <w:lang w:val="en-GB"/>
        </w:rPr>
        <w:t>uding</w:t>
      </w:r>
      <w:r w:rsidRPr="00CE650B">
        <w:rPr>
          <w:lang w:val="en-GB"/>
        </w:rPr>
        <w:t xml:space="preserve"> </w:t>
      </w:r>
      <w:r w:rsidR="00E442FA">
        <w:rPr>
          <w:lang w:val="en-GB"/>
        </w:rPr>
        <w:t xml:space="preserve">handling of </w:t>
      </w:r>
      <w:r w:rsidRPr="00CE650B">
        <w:rPr>
          <w:lang w:val="en-GB"/>
        </w:rPr>
        <w:t>cyber effects) from the actual position reporting logic.</w:t>
      </w:r>
    </w:p>
    <w:p w14:paraId="1ABB3202" w14:textId="22E4E611" w:rsidR="009A6035" w:rsidRDefault="003339A8" w:rsidP="009A6035">
      <w:pPr>
        <w:pStyle w:val="Heading1"/>
        <w:rPr>
          <w:color w:val="auto"/>
          <w:lang w:val="en-GB"/>
        </w:rPr>
      </w:pPr>
      <w:r w:rsidRPr="00181979">
        <w:rPr>
          <w:color w:val="auto"/>
          <w:lang w:val="en-GB"/>
        </w:rPr>
        <w:t>Derived Data Exchange Model (DEM) Requirements</w:t>
      </w:r>
    </w:p>
    <w:p w14:paraId="425AEFAB" w14:textId="77777777" w:rsidR="00932AAF" w:rsidRPr="00932AAF" w:rsidRDefault="00932AAF" w:rsidP="00932AAF">
      <w:pPr>
        <w:rPr>
          <w:lang w:val="en-GB"/>
        </w:rPr>
      </w:pPr>
    </w:p>
    <w:p w14:paraId="49381FA9" w14:textId="5B4CAD1C" w:rsidR="009A6035" w:rsidRDefault="009A6035" w:rsidP="009A6035">
      <w:pPr>
        <w:rPr>
          <w:lang w:val="en-GB"/>
        </w:rPr>
      </w:pPr>
      <w:r>
        <w:rPr>
          <w:lang w:val="en-GB"/>
        </w:rPr>
        <w:t>Requirements</w:t>
      </w:r>
      <w:r w:rsidR="00BB0BF9">
        <w:rPr>
          <w:lang w:val="en-GB"/>
        </w:rPr>
        <w:t xml:space="preserve"> for </w:t>
      </w:r>
      <w:r w:rsidR="00C94B1D">
        <w:rPr>
          <w:lang w:val="en-GB"/>
        </w:rPr>
        <w:t>FFT</w:t>
      </w:r>
      <w:r w:rsidR="00BB0BF9">
        <w:rPr>
          <w:lang w:val="en-GB"/>
        </w:rPr>
        <w:t xml:space="preserve"> Cyber simulation environment</w:t>
      </w:r>
      <w:r>
        <w:rPr>
          <w:lang w:val="en-GB"/>
        </w:rPr>
        <w:t>:</w:t>
      </w:r>
    </w:p>
    <w:p w14:paraId="11E5086C" w14:textId="1EE9BFF4" w:rsidR="00BB0BF9" w:rsidRDefault="009A6035" w:rsidP="00BB0BF9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Represent Cyber Objects and </w:t>
      </w:r>
      <w:r w:rsidR="00BB0BF9">
        <w:rPr>
          <w:lang w:val="en-GB"/>
        </w:rPr>
        <w:t xml:space="preserve">Cyber </w:t>
      </w:r>
      <w:r>
        <w:rPr>
          <w:lang w:val="en-GB"/>
        </w:rPr>
        <w:t>Events (</w:t>
      </w:r>
      <w:r w:rsidR="00BB0BF9">
        <w:rPr>
          <w:lang w:val="en-GB"/>
        </w:rPr>
        <w:t xml:space="preserve">to represent </w:t>
      </w:r>
      <w:r>
        <w:rPr>
          <w:lang w:val="en-GB"/>
        </w:rPr>
        <w:t>C2</w:t>
      </w:r>
      <w:r w:rsidR="00BB0BF9">
        <w:rPr>
          <w:lang w:val="en-GB"/>
        </w:rPr>
        <w:t xml:space="preserve"> and </w:t>
      </w:r>
      <w:r>
        <w:rPr>
          <w:lang w:val="en-GB"/>
        </w:rPr>
        <w:t>BMS System</w:t>
      </w:r>
      <w:r w:rsidR="00BB0BF9">
        <w:rPr>
          <w:lang w:val="en-GB"/>
        </w:rPr>
        <w:t>s</w:t>
      </w:r>
      <w:r>
        <w:rPr>
          <w:lang w:val="en-GB"/>
        </w:rPr>
        <w:t>, Network nodes a</w:t>
      </w:r>
      <w:r w:rsidR="00BB0BF9">
        <w:rPr>
          <w:lang w:val="en-GB"/>
        </w:rPr>
        <w:t>n</w:t>
      </w:r>
      <w:r>
        <w:rPr>
          <w:lang w:val="en-GB"/>
        </w:rPr>
        <w:t xml:space="preserve">d </w:t>
      </w:r>
      <w:r w:rsidR="00BB0BF9">
        <w:rPr>
          <w:lang w:val="en-GB"/>
        </w:rPr>
        <w:t>D</w:t>
      </w:r>
      <w:r>
        <w:rPr>
          <w:lang w:val="en-GB"/>
        </w:rPr>
        <w:t xml:space="preserve">ata </w:t>
      </w:r>
      <w:r w:rsidR="00BB0BF9">
        <w:rPr>
          <w:lang w:val="en-GB"/>
        </w:rPr>
        <w:t>L</w:t>
      </w:r>
      <w:r>
        <w:rPr>
          <w:lang w:val="en-GB"/>
        </w:rPr>
        <w:t>inks)</w:t>
      </w:r>
      <w:r w:rsidR="001E0E63">
        <w:rPr>
          <w:lang w:val="en-GB"/>
        </w:rPr>
        <w:t>.</w:t>
      </w:r>
    </w:p>
    <w:p w14:paraId="780F3385" w14:textId="78C9DAE9" w:rsidR="001E0E63" w:rsidRDefault="001E0E63" w:rsidP="00C67D8F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Represent r</w:t>
      </w:r>
      <w:r w:rsidR="00BB0BF9" w:rsidRPr="00C67D8F">
        <w:rPr>
          <w:lang w:val="en-GB"/>
        </w:rPr>
        <w:t>elationships between Cyber Objects and Physical entities, and location of Cyber Objects in the physical world.</w:t>
      </w:r>
    </w:p>
    <w:p w14:paraId="733319A1" w14:textId="3029C9C9" w:rsidR="001E0E63" w:rsidRDefault="001E0E63" w:rsidP="001E0E63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Obtain the status of a specific Cyber event (i.e. in progress, completed).</w:t>
      </w:r>
    </w:p>
    <w:p w14:paraId="1CA412D8" w14:textId="1ECCFD66" w:rsidR="001E0E63" w:rsidRDefault="001E0E63" w:rsidP="001E0E63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Cancel a specific Cyber event in progres</w:t>
      </w:r>
      <w:r w:rsidR="00C826C6">
        <w:rPr>
          <w:lang w:val="en-GB"/>
        </w:rPr>
        <w:t>s</w:t>
      </w:r>
      <w:r>
        <w:rPr>
          <w:lang w:val="en-GB"/>
        </w:rPr>
        <w:t>.</w:t>
      </w:r>
    </w:p>
    <w:p w14:paraId="690474A0" w14:textId="46698E84" w:rsidR="001E0E63" w:rsidRDefault="001E0E63" w:rsidP="001E0E63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Obtain all Cyber events in progress.</w:t>
      </w:r>
    </w:p>
    <w:p w14:paraId="5A8D322C" w14:textId="08BF5681" w:rsidR="001E0E63" w:rsidRDefault="001E0E63" w:rsidP="001E0E63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Cancel all Cyber events in progress.</w:t>
      </w:r>
    </w:p>
    <w:p w14:paraId="2F663542" w14:textId="4F5EC847" w:rsidR="0027069B" w:rsidRDefault="0027069B" w:rsidP="001E0E63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Query </w:t>
      </w:r>
      <w:r w:rsidR="00C94B1D">
        <w:rPr>
          <w:lang w:val="en-GB"/>
        </w:rPr>
        <w:t xml:space="preserve">a specific </w:t>
      </w:r>
      <w:r>
        <w:rPr>
          <w:lang w:val="en-GB"/>
        </w:rPr>
        <w:t>Cyber Object for allowed/supported Cyber Event types.</w:t>
      </w:r>
    </w:p>
    <w:p w14:paraId="1E09CBEC" w14:textId="659DFE32" w:rsidR="00181979" w:rsidRDefault="001E0E63" w:rsidP="00502FEF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Uniquely identify Cyber Objects/Events with a UUID.</w:t>
      </w:r>
    </w:p>
    <w:p w14:paraId="792DBF91" w14:textId="27CC43F0" w:rsidR="001E0E63" w:rsidRPr="00502FEF" w:rsidRDefault="001E0E63" w:rsidP="00502B01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Reflect </w:t>
      </w:r>
      <w:r w:rsidR="00C94B1D">
        <w:rPr>
          <w:lang w:val="en-GB"/>
        </w:rPr>
        <w:t xml:space="preserve">actual effect data in the Cyber Object, based on requested </w:t>
      </w:r>
      <w:r>
        <w:rPr>
          <w:lang w:val="en-GB"/>
        </w:rPr>
        <w:t xml:space="preserve">effect data in </w:t>
      </w:r>
      <w:r w:rsidR="00C94B1D">
        <w:rPr>
          <w:lang w:val="en-GB"/>
        </w:rPr>
        <w:t xml:space="preserve">the </w:t>
      </w:r>
      <w:r>
        <w:rPr>
          <w:lang w:val="en-GB"/>
        </w:rPr>
        <w:t>Cyber Event.</w:t>
      </w:r>
    </w:p>
    <w:p w14:paraId="4A923531" w14:textId="163C5DDF" w:rsidR="006C4802" w:rsidRDefault="006C4802" w:rsidP="000973A1">
      <w:pPr>
        <w:pStyle w:val="Heading1"/>
        <w:rPr>
          <w:color w:val="auto"/>
          <w:lang w:val="en-GB"/>
        </w:rPr>
      </w:pPr>
      <w:r w:rsidRPr="00181979">
        <w:rPr>
          <w:color w:val="auto"/>
          <w:lang w:val="en-GB"/>
        </w:rPr>
        <w:t>Notes, Anomalies, Challenges</w:t>
      </w:r>
    </w:p>
    <w:p w14:paraId="0776851B" w14:textId="77777777" w:rsidR="00AF413B" w:rsidRDefault="00AF413B" w:rsidP="00AF413B">
      <w:pPr>
        <w:rPr>
          <w:lang w:val="en-GB"/>
        </w:rPr>
      </w:pPr>
    </w:p>
    <w:p w14:paraId="27E5679D" w14:textId="0246600F" w:rsidR="001E0E63" w:rsidRDefault="00C826C6" w:rsidP="00BB0BF9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proposed s</w:t>
      </w:r>
      <w:r w:rsidR="001E0E63">
        <w:rPr>
          <w:lang w:val="en-GB"/>
        </w:rPr>
        <w:t xml:space="preserve">imulation environment is </w:t>
      </w:r>
      <w:r w:rsidR="0027069B">
        <w:rPr>
          <w:lang w:val="en-GB"/>
        </w:rPr>
        <w:t>exploratory</w:t>
      </w:r>
      <w:r w:rsidR="001E0E63">
        <w:rPr>
          <w:lang w:val="en-GB"/>
        </w:rPr>
        <w:t>. Specific requirements on desired effects still need to be determined</w:t>
      </w:r>
      <w:r w:rsidR="0027069B">
        <w:rPr>
          <w:lang w:val="en-GB"/>
        </w:rPr>
        <w:t xml:space="preserve"> in more detail</w:t>
      </w:r>
      <w:r w:rsidR="001E0E63">
        <w:rPr>
          <w:lang w:val="en-GB"/>
        </w:rPr>
        <w:t>.</w:t>
      </w:r>
      <w:r w:rsidR="0027069B">
        <w:rPr>
          <w:lang w:val="en-GB"/>
        </w:rPr>
        <w:t xml:space="preserve"> Limited number of effects used so far.</w:t>
      </w:r>
    </w:p>
    <w:p w14:paraId="53F82919" w14:textId="77777777" w:rsidR="001E0E63" w:rsidRDefault="001E0E63" w:rsidP="00502B01">
      <w:pPr>
        <w:pStyle w:val="ListParagraph"/>
        <w:ind w:left="360"/>
        <w:rPr>
          <w:lang w:val="en-GB"/>
        </w:rPr>
      </w:pPr>
    </w:p>
    <w:p w14:paraId="2F234EED" w14:textId="18AC5FD7" w:rsidR="00AF413B" w:rsidRPr="00AF413B" w:rsidRDefault="00AF413B" w:rsidP="00502B01">
      <w:pPr>
        <w:pStyle w:val="ListParagraph"/>
        <w:numPr>
          <w:ilvl w:val="0"/>
          <w:numId w:val="33"/>
        </w:numPr>
        <w:rPr>
          <w:lang w:val="en-GB"/>
        </w:rPr>
      </w:pPr>
      <w:r w:rsidRPr="00AF413B">
        <w:rPr>
          <w:lang w:val="en-GB"/>
        </w:rPr>
        <w:t>Missing relationship between Cyber Objects and Physical Entities.</w:t>
      </w:r>
    </w:p>
    <w:p w14:paraId="3B05E210" w14:textId="2742EAFE" w:rsidR="00BB0BF9" w:rsidRDefault="00DE2071" w:rsidP="00502B01">
      <w:pPr>
        <w:ind w:left="360"/>
        <w:rPr>
          <w:lang w:val="en-GB"/>
        </w:rPr>
      </w:pPr>
      <w:r>
        <w:rPr>
          <w:lang w:val="en-GB"/>
        </w:rPr>
        <w:lastRenderedPageBreak/>
        <w:t>“</w:t>
      </w:r>
      <w:r w:rsidR="00BB0BF9">
        <w:rPr>
          <w:lang w:val="en-GB"/>
        </w:rPr>
        <w:t>Location</w:t>
      </w:r>
      <w:r>
        <w:rPr>
          <w:lang w:val="en-GB"/>
        </w:rPr>
        <w:t>”</w:t>
      </w:r>
      <w:r w:rsidR="00BB0BF9">
        <w:rPr>
          <w:lang w:val="en-GB"/>
        </w:rPr>
        <w:t xml:space="preserve"> and </w:t>
      </w:r>
      <w:r>
        <w:rPr>
          <w:lang w:val="en-GB"/>
        </w:rPr>
        <w:t>“</w:t>
      </w:r>
      <w:proofErr w:type="spellStart"/>
      <w:r w:rsidR="00BB0BF9">
        <w:rPr>
          <w:lang w:val="en-GB"/>
        </w:rPr>
        <w:t>RelatedPhysicalObject</w:t>
      </w:r>
      <w:proofErr w:type="spellEnd"/>
      <w:r>
        <w:rPr>
          <w:lang w:val="en-GB"/>
        </w:rPr>
        <w:t>”</w:t>
      </w:r>
      <w:bookmarkStart w:id="7" w:name="_GoBack"/>
      <w:bookmarkEnd w:id="7"/>
      <w:r w:rsidR="00BB0BF9">
        <w:rPr>
          <w:lang w:val="en-GB"/>
        </w:rPr>
        <w:t xml:space="preserve"> have (provisionally</w:t>
      </w:r>
      <w:r w:rsidR="0027069B">
        <w:rPr>
          <w:lang w:val="en-GB"/>
        </w:rPr>
        <w:t>, as quick work-around</w:t>
      </w:r>
      <w:r w:rsidR="00BB0BF9">
        <w:rPr>
          <w:lang w:val="en-GB"/>
        </w:rPr>
        <w:t xml:space="preserve">) been added to the </w:t>
      </w:r>
      <w:proofErr w:type="spellStart"/>
      <w:r>
        <w:rPr>
          <w:lang w:val="en-GB"/>
        </w:rPr>
        <w:t>CyberObject</w:t>
      </w:r>
      <w:proofErr w:type="spellEnd"/>
      <w:r>
        <w:rPr>
          <w:lang w:val="en-GB"/>
        </w:rPr>
        <w:t xml:space="preserve"> in the </w:t>
      </w:r>
      <w:r w:rsidR="00BB0BF9">
        <w:rPr>
          <w:lang w:val="en-GB"/>
        </w:rPr>
        <w:t>CyberDEM</w:t>
      </w:r>
      <w:r w:rsidR="0027069B">
        <w:rPr>
          <w:lang w:val="en-GB"/>
        </w:rPr>
        <w:t xml:space="preserve"> </w:t>
      </w:r>
      <w:r w:rsidR="00C826C6">
        <w:rPr>
          <w:lang w:val="en-GB"/>
        </w:rPr>
        <w:t>a</w:t>
      </w:r>
      <w:r>
        <w:rPr>
          <w:lang w:val="en-GB"/>
        </w:rPr>
        <w:t>s</w:t>
      </w:r>
      <w:r w:rsidR="00C826C6">
        <w:rPr>
          <w:lang w:val="en-GB"/>
        </w:rPr>
        <w:t xml:space="preserve"> shown in </w:t>
      </w:r>
      <w:r w:rsidR="00C826C6">
        <w:rPr>
          <w:lang w:val="en-GB"/>
        </w:rPr>
        <w:fldChar w:fldCharType="begin"/>
      </w:r>
      <w:r w:rsidR="00C826C6">
        <w:rPr>
          <w:lang w:val="en-GB"/>
        </w:rPr>
        <w:instrText xml:space="preserve"> REF _Ref64015595 \h </w:instrText>
      </w:r>
      <w:r w:rsidR="00C826C6">
        <w:rPr>
          <w:lang w:val="en-GB"/>
        </w:rPr>
      </w:r>
      <w:r w:rsidR="00C826C6">
        <w:rPr>
          <w:lang w:val="en-GB"/>
        </w:rPr>
        <w:fldChar w:fldCharType="separate"/>
      </w:r>
      <w:r w:rsidR="00C826C6" w:rsidRPr="00581328">
        <w:t xml:space="preserve">Figure </w:t>
      </w:r>
      <w:r w:rsidR="00C826C6">
        <w:rPr>
          <w:noProof/>
        </w:rPr>
        <w:t>4</w:t>
      </w:r>
      <w:r w:rsidR="00C826C6">
        <w:rPr>
          <w:lang w:val="en-GB"/>
        </w:rPr>
        <w:fldChar w:fldCharType="end"/>
      </w:r>
      <w:r w:rsidR="00E749B9">
        <w:rPr>
          <w:lang w:val="en-GB"/>
        </w:rPr>
        <w:t>:</w:t>
      </w:r>
    </w:p>
    <w:p w14:paraId="5D7249A7" w14:textId="77777777" w:rsidR="00BB0BF9" w:rsidRDefault="00BB0BF9" w:rsidP="00BB0BF9">
      <w:pPr>
        <w:rPr>
          <w:lang w:val="en-GB"/>
        </w:rPr>
      </w:pPr>
    </w:p>
    <w:p w14:paraId="735536BD" w14:textId="31B31B16" w:rsidR="00C3140A" w:rsidRDefault="00BB0BF9" w:rsidP="00C3140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6961E8" wp14:editId="35BEDBA6">
            <wp:extent cx="5943600" cy="177800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DC65" w14:textId="5AFB271E" w:rsidR="00C826C6" w:rsidRPr="00581328" w:rsidRDefault="00C826C6" w:rsidP="00C826C6">
      <w:pPr>
        <w:pStyle w:val="Heading1"/>
        <w:numPr>
          <w:ilvl w:val="0"/>
          <w:numId w:val="0"/>
        </w:numPr>
        <w:jc w:val="center"/>
      </w:pPr>
      <w:bookmarkStart w:id="8" w:name="_Ref64015595"/>
      <w:r w:rsidRPr="0058132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8"/>
      <w:r>
        <w:rPr>
          <w:noProof/>
        </w:rPr>
        <w:t>:</w:t>
      </w:r>
      <w:r w:rsidRPr="00581328">
        <w:t xml:space="preserve"> </w:t>
      </w:r>
      <w:r>
        <w:t>Objects added to the CyberDEM.</w:t>
      </w:r>
    </w:p>
    <w:p w14:paraId="3F22F787" w14:textId="77777777" w:rsidR="00C826C6" w:rsidRPr="00C826C6" w:rsidRDefault="00C826C6" w:rsidP="00C3140A"/>
    <w:p w14:paraId="04C4E841" w14:textId="2A033668" w:rsidR="006C4802" w:rsidRPr="00181979" w:rsidRDefault="000973A1" w:rsidP="006C4802">
      <w:pPr>
        <w:pStyle w:val="Heading1"/>
        <w:rPr>
          <w:color w:val="auto"/>
          <w:lang w:val="en-GB"/>
        </w:rPr>
      </w:pPr>
      <w:r w:rsidRPr="00181979">
        <w:rPr>
          <w:color w:val="auto"/>
          <w:lang w:val="en-GB"/>
        </w:rPr>
        <w:t>References</w:t>
      </w:r>
    </w:p>
    <w:p w14:paraId="02A80AF1" w14:textId="382D64AC" w:rsidR="000031BF" w:rsidRPr="000031BF" w:rsidRDefault="00DE2071" w:rsidP="000031BF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val="en-GB"/>
        </w:rPr>
      </w:pPr>
      <w:hyperlink r:id="rId12" w:history="1">
        <w:bookmarkStart w:id="9" w:name="_Ref60148621"/>
        <w:r w:rsidR="000031BF" w:rsidRPr="000031BF">
          <w:rPr>
            <w:rStyle w:val="Hyperlink"/>
            <w:rFonts w:ascii="Arial" w:hAnsi="Arial" w:cs="Arial"/>
            <w:sz w:val="20"/>
            <w:szCs w:val="20"/>
            <w:lang w:val="en-GB"/>
          </w:rPr>
          <w:t>https://www.act.nato.int/cwix</w:t>
        </w:r>
        <w:bookmarkEnd w:id="9"/>
      </w:hyperlink>
      <w:r w:rsidR="000031BF" w:rsidRPr="000031BF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7BF8F1B9" w14:textId="43A1FB33" w:rsidR="00C3140A" w:rsidRDefault="00C3140A" w:rsidP="006A48AB">
      <w:pPr>
        <w:rPr>
          <w:lang w:val="en-GB"/>
        </w:rPr>
      </w:pPr>
    </w:p>
    <w:p w14:paraId="2450F25E" w14:textId="453DCCA5" w:rsidR="000973A1" w:rsidRPr="00181979" w:rsidRDefault="000973A1" w:rsidP="00C3140A">
      <w:pPr>
        <w:pStyle w:val="Heading1"/>
        <w:rPr>
          <w:color w:val="auto"/>
          <w:lang w:val="en-GB"/>
        </w:rPr>
      </w:pPr>
      <w:r w:rsidRPr="00181979">
        <w:rPr>
          <w:color w:val="auto"/>
          <w:lang w:val="en-GB"/>
        </w:rPr>
        <w:t>Acronyms</w:t>
      </w:r>
    </w:p>
    <w:p w14:paraId="2F0EF0A2" w14:textId="5284BC7A" w:rsidR="002C745C" w:rsidRPr="00181979" w:rsidRDefault="002C745C" w:rsidP="000973A1">
      <w:pPr>
        <w:rPr>
          <w:lang w:val="en-GB"/>
        </w:rPr>
      </w:pPr>
    </w:p>
    <w:p w14:paraId="7E534578" w14:textId="79C7A1B0" w:rsidR="0027069B" w:rsidRDefault="0027069B" w:rsidP="00F80380">
      <w:pPr>
        <w:rPr>
          <w:lang w:val="en-GB"/>
        </w:rPr>
      </w:pPr>
      <w:r>
        <w:rPr>
          <w:lang w:val="en-GB"/>
        </w:rPr>
        <w:t>BMS</w:t>
      </w:r>
      <w:r>
        <w:rPr>
          <w:lang w:val="en-GB"/>
        </w:rPr>
        <w:tab/>
      </w:r>
      <w:r>
        <w:rPr>
          <w:lang w:val="en-GB"/>
        </w:rPr>
        <w:tab/>
        <w:t>Battle Management System</w:t>
      </w:r>
    </w:p>
    <w:p w14:paraId="24B65799" w14:textId="499F4628" w:rsidR="00F80380" w:rsidRPr="00181979" w:rsidRDefault="00CD090D" w:rsidP="00F80380">
      <w:pPr>
        <w:rPr>
          <w:lang w:val="en-GB"/>
        </w:rPr>
      </w:pPr>
      <w:r w:rsidRPr="00181979">
        <w:rPr>
          <w:lang w:val="en-GB"/>
        </w:rPr>
        <w:t>C2</w:t>
      </w:r>
      <w:r w:rsidR="00BF1638">
        <w:rPr>
          <w:lang w:val="en-GB"/>
        </w:rPr>
        <w:tab/>
      </w:r>
      <w:r w:rsidR="00BF1638">
        <w:rPr>
          <w:lang w:val="en-GB"/>
        </w:rPr>
        <w:tab/>
      </w:r>
      <w:r w:rsidR="00F80380" w:rsidRPr="00181979">
        <w:rPr>
          <w:lang w:val="en-GB"/>
        </w:rPr>
        <w:t>Command and Control</w:t>
      </w:r>
    </w:p>
    <w:p w14:paraId="24488504" w14:textId="50754075" w:rsidR="00A37C08" w:rsidRPr="00BF1638" w:rsidRDefault="00A37C08" w:rsidP="00BF1638">
      <w:pPr>
        <w:rPr>
          <w:lang w:val="en-GB"/>
        </w:rPr>
      </w:pPr>
      <w:r>
        <w:rPr>
          <w:lang w:val="en-GB"/>
        </w:rPr>
        <w:t>FFT</w:t>
      </w:r>
      <w:r>
        <w:rPr>
          <w:lang w:val="en-GB"/>
        </w:rPr>
        <w:tab/>
      </w:r>
      <w:r>
        <w:rPr>
          <w:lang w:val="en-GB"/>
        </w:rPr>
        <w:tab/>
        <w:t>Friendly Force Tracking</w:t>
      </w:r>
    </w:p>
    <w:p w14:paraId="49BC2003" w14:textId="77777777" w:rsidR="00BF1638" w:rsidRPr="00BF1638" w:rsidRDefault="00BF1638" w:rsidP="000973A1"/>
    <w:p w14:paraId="7E5A5F01" w14:textId="77777777" w:rsidR="00DA737F" w:rsidRPr="006112B2" w:rsidRDefault="00DA737F" w:rsidP="000973A1">
      <w:pPr>
        <w:rPr>
          <w:lang w:val="en-GB"/>
        </w:rPr>
      </w:pPr>
    </w:p>
    <w:sectPr w:rsidR="00DA737F" w:rsidRPr="006112B2" w:rsidSect="00EF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9D01B" w14:textId="77777777" w:rsidR="00973D53" w:rsidRDefault="00973D53" w:rsidP="005B4F3A">
      <w:r>
        <w:separator/>
      </w:r>
    </w:p>
  </w:endnote>
  <w:endnote w:type="continuationSeparator" w:id="0">
    <w:p w14:paraId="53C65109" w14:textId="77777777" w:rsidR="00973D53" w:rsidRDefault="00973D53" w:rsidP="005B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CF89F" w14:textId="77777777" w:rsidR="00973D53" w:rsidRDefault="00973D53" w:rsidP="005B4F3A">
      <w:r>
        <w:separator/>
      </w:r>
    </w:p>
  </w:footnote>
  <w:footnote w:type="continuationSeparator" w:id="0">
    <w:p w14:paraId="7E511B66" w14:textId="77777777" w:rsidR="00973D53" w:rsidRDefault="00973D53" w:rsidP="005B4F3A">
      <w:r>
        <w:continuationSeparator/>
      </w:r>
    </w:p>
  </w:footnote>
  <w:footnote w:id="1">
    <w:p w14:paraId="116CA234" w14:textId="523C30E4" w:rsidR="00BB0BF9" w:rsidRPr="005B4F3A" w:rsidRDefault="00BB0BF9" w:rsidP="00CB41E9">
      <w:pPr>
        <w:pStyle w:val="FootnoteText"/>
        <w:rPr>
          <w:ins w:id="0" w:author="Berg, T.W. (Tom) van den" w:date="2021-02-04T11:53:00Z"/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5B4F3A">
        <w:rPr>
          <w:lang w:val="en-GB"/>
        </w:rPr>
        <w:t>NATO ADatP-3</w:t>
      </w:r>
      <w:r>
        <w:rPr>
          <w:lang w:val="en-GB"/>
        </w:rPr>
        <w:t>6</w:t>
      </w:r>
      <w:r w:rsidRPr="005B4F3A">
        <w:rPr>
          <w:lang w:val="en-GB"/>
        </w:rPr>
        <w:t xml:space="preserve"> </w:t>
      </w:r>
      <w:r>
        <w:rPr>
          <w:lang w:val="en-GB"/>
        </w:rPr>
        <w:t xml:space="preserve">standard. </w:t>
      </w:r>
    </w:p>
  </w:footnote>
  <w:footnote w:id="2">
    <w:p w14:paraId="6FE943E4" w14:textId="1D1FC25B" w:rsidR="00BB0BF9" w:rsidRPr="00F30305" w:rsidRDefault="00BB0BF9">
      <w:pPr>
        <w:pStyle w:val="FootnoteText"/>
        <w:rPr>
          <w:lang w:val="en-GB"/>
        </w:rPr>
      </w:pPr>
      <w:ins w:id="3" w:author="Berg, T.W. (Tom) van den" w:date="2021-02-04T13:46:00Z">
        <w:r>
          <w:rPr>
            <w:rStyle w:val="FootnoteReference"/>
          </w:rPr>
          <w:footnoteRef/>
        </w:r>
        <w:r>
          <w:t xml:space="preserve"> </w:t>
        </w:r>
      </w:ins>
      <w:r w:rsidRPr="002B43C6">
        <w:t>https://github.com/AMSP-04</w:t>
      </w:r>
    </w:p>
  </w:footnote>
  <w:footnote w:id="3">
    <w:p w14:paraId="39CAF8F5" w14:textId="77777777" w:rsidR="00BB0BF9" w:rsidRPr="005026B5" w:rsidRDefault="00BB0BF9" w:rsidP="00556EDB">
      <w:pPr>
        <w:pStyle w:val="FootnoteText"/>
        <w:rPr>
          <w:ins w:id="5" w:author="Berg, T.W. (Tom) van den" w:date="2021-02-04T14:01:00Z"/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2B43C6">
        <w:t>https://github.com/AMSP-04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DE8"/>
    <w:multiLevelType w:val="multilevel"/>
    <w:tmpl w:val="2B7A6D0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567" w:hanging="22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247"/>
        </w:tabs>
        <w:ind w:left="1247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474"/>
        </w:tabs>
        <w:ind w:left="1474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1701"/>
        </w:tabs>
        <w:ind w:left="1701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928"/>
        </w:tabs>
        <w:ind w:left="1928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2155"/>
        </w:tabs>
        <w:ind w:left="2155" w:hanging="227"/>
      </w:pPr>
      <w:rPr>
        <w:rFonts w:ascii="Symbol" w:hAnsi="Symbol" w:hint="default"/>
      </w:rPr>
    </w:lvl>
  </w:abstractNum>
  <w:abstractNum w:abstractNumId="1" w15:restartNumberingAfterBreak="0">
    <w:nsid w:val="00CB0CBF"/>
    <w:multiLevelType w:val="hybridMultilevel"/>
    <w:tmpl w:val="6BF636B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53332"/>
    <w:multiLevelType w:val="multilevel"/>
    <w:tmpl w:val="97762F6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567" w:hanging="22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247"/>
        </w:tabs>
        <w:ind w:left="1247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474"/>
        </w:tabs>
        <w:ind w:left="1474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1701"/>
        </w:tabs>
        <w:ind w:left="1701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928"/>
        </w:tabs>
        <w:ind w:left="1928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2155"/>
        </w:tabs>
        <w:ind w:left="2155" w:hanging="227"/>
      </w:pPr>
      <w:rPr>
        <w:rFonts w:ascii="Symbol" w:hAnsi="Symbol" w:hint="default"/>
      </w:rPr>
    </w:lvl>
  </w:abstractNum>
  <w:abstractNum w:abstractNumId="3" w15:restartNumberingAfterBreak="0">
    <w:nsid w:val="0EE932DA"/>
    <w:multiLevelType w:val="multilevel"/>
    <w:tmpl w:val="F064AF5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567" w:hanging="22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247"/>
        </w:tabs>
        <w:ind w:left="1247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474"/>
        </w:tabs>
        <w:ind w:left="1474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1701"/>
        </w:tabs>
        <w:ind w:left="1701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928"/>
        </w:tabs>
        <w:ind w:left="1928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2155"/>
        </w:tabs>
        <w:ind w:left="2155" w:hanging="227"/>
      </w:pPr>
      <w:rPr>
        <w:rFonts w:ascii="Symbol" w:hAnsi="Symbol" w:hint="default"/>
      </w:rPr>
    </w:lvl>
  </w:abstractNum>
  <w:abstractNum w:abstractNumId="4" w15:restartNumberingAfterBreak="0">
    <w:nsid w:val="18896D6A"/>
    <w:multiLevelType w:val="hybridMultilevel"/>
    <w:tmpl w:val="B3542DEC"/>
    <w:lvl w:ilvl="0" w:tplc="B548071A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253C32"/>
    <w:multiLevelType w:val="hybridMultilevel"/>
    <w:tmpl w:val="3AE025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B62EC"/>
    <w:multiLevelType w:val="hybridMultilevel"/>
    <w:tmpl w:val="9F646B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85258"/>
    <w:multiLevelType w:val="hybridMultilevel"/>
    <w:tmpl w:val="86C8126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0D09A1"/>
    <w:multiLevelType w:val="hybridMultilevel"/>
    <w:tmpl w:val="5260AC70"/>
    <w:lvl w:ilvl="0" w:tplc="B48E2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1830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85F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E447BA">
      <w:start w:val="6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B04D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C1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26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E0C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38B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27329"/>
    <w:multiLevelType w:val="hybridMultilevel"/>
    <w:tmpl w:val="8DDEF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84261"/>
    <w:multiLevelType w:val="hybridMultilevel"/>
    <w:tmpl w:val="817E5C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55CFD"/>
    <w:multiLevelType w:val="multilevel"/>
    <w:tmpl w:val="B1F0E7B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567" w:hanging="22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247"/>
        </w:tabs>
        <w:ind w:left="1247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474"/>
        </w:tabs>
        <w:ind w:left="1474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1701"/>
        </w:tabs>
        <w:ind w:left="1701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928"/>
        </w:tabs>
        <w:ind w:left="1928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2155"/>
        </w:tabs>
        <w:ind w:left="2155" w:hanging="227"/>
      </w:pPr>
      <w:rPr>
        <w:rFonts w:ascii="Symbol" w:hAnsi="Symbol" w:hint="default"/>
      </w:rPr>
    </w:lvl>
  </w:abstractNum>
  <w:abstractNum w:abstractNumId="12" w15:restartNumberingAfterBreak="0">
    <w:nsid w:val="31FA7E4C"/>
    <w:multiLevelType w:val="hybridMultilevel"/>
    <w:tmpl w:val="68948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30869"/>
    <w:multiLevelType w:val="hybridMultilevel"/>
    <w:tmpl w:val="9336136A"/>
    <w:lvl w:ilvl="0" w:tplc="C016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D45D8"/>
    <w:multiLevelType w:val="hybridMultilevel"/>
    <w:tmpl w:val="CCB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7182E"/>
    <w:multiLevelType w:val="hybridMultilevel"/>
    <w:tmpl w:val="B47A1F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00D4A"/>
    <w:multiLevelType w:val="multilevel"/>
    <w:tmpl w:val="B26C55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97F7121"/>
    <w:multiLevelType w:val="hybridMultilevel"/>
    <w:tmpl w:val="2CCAB1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209A8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C024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DAF2E36"/>
    <w:multiLevelType w:val="hybridMultilevel"/>
    <w:tmpl w:val="B2FCE260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0" w15:restartNumberingAfterBreak="0">
    <w:nsid w:val="42B83C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40D6F6C"/>
    <w:multiLevelType w:val="hybridMultilevel"/>
    <w:tmpl w:val="24EA9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8A76E5"/>
    <w:multiLevelType w:val="hybridMultilevel"/>
    <w:tmpl w:val="F1ECB5D0"/>
    <w:lvl w:ilvl="0" w:tplc="968055E0">
      <w:start w:val="1"/>
      <w:numFmt w:val="decimal"/>
      <w:lvlText w:val="[%1]"/>
      <w:lvlJc w:val="left"/>
      <w:pPr>
        <w:ind w:left="720" w:hanging="360"/>
      </w:pPr>
      <w:rPr>
        <w:rFonts w:hint="default"/>
        <w:lang w:val="en-GB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E5E43"/>
    <w:multiLevelType w:val="hybridMultilevel"/>
    <w:tmpl w:val="17D6E2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5">
      <w:start w:val="1"/>
      <w:numFmt w:val="upp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43257"/>
    <w:multiLevelType w:val="hybridMultilevel"/>
    <w:tmpl w:val="FBAEFF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B28CE"/>
    <w:multiLevelType w:val="hybridMultilevel"/>
    <w:tmpl w:val="9A648F0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D7772"/>
    <w:multiLevelType w:val="hybridMultilevel"/>
    <w:tmpl w:val="2F0EA14C"/>
    <w:lvl w:ilvl="0" w:tplc="DC565F58">
      <w:start w:val="1"/>
      <w:numFmt w:val="bullet"/>
      <w:lvlText w:val="-"/>
      <w:lvlJc w:val="left"/>
      <w:pPr>
        <w:ind w:left="408" w:hanging="360"/>
      </w:pPr>
      <w:rPr>
        <w:rFonts w:ascii="Cambria" w:eastAsiaTheme="minorHAnsi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7" w15:restartNumberingAfterBreak="0">
    <w:nsid w:val="524C67B8"/>
    <w:multiLevelType w:val="hybridMultilevel"/>
    <w:tmpl w:val="FE0CC920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8" w15:restartNumberingAfterBreak="0">
    <w:nsid w:val="5AB21A3B"/>
    <w:multiLevelType w:val="multilevel"/>
    <w:tmpl w:val="D63EB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F7BDB"/>
    <w:multiLevelType w:val="hybridMultilevel"/>
    <w:tmpl w:val="C4A0A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4A1930"/>
    <w:multiLevelType w:val="hybridMultilevel"/>
    <w:tmpl w:val="06A0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202E9F"/>
    <w:multiLevelType w:val="multilevel"/>
    <w:tmpl w:val="D9DA3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B4060"/>
    <w:multiLevelType w:val="hybridMultilevel"/>
    <w:tmpl w:val="B7C4678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22F2D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8"/>
  </w:num>
  <w:num w:numId="3">
    <w:abstractNumId w:val="20"/>
  </w:num>
  <w:num w:numId="4">
    <w:abstractNumId w:val="16"/>
  </w:num>
  <w:num w:numId="5">
    <w:abstractNumId w:val="12"/>
  </w:num>
  <w:num w:numId="6">
    <w:abstractNumId w:val="28"/>
  </w:num>
  <w:num w:numId="7">
    <w:abstractNumId w:val="31"/>
  </w:num>
  <w:num w:numId="8">
    <w:abstractNumId w:val="9"/>
  </w:num>
  <w:num w:numId="9">
    <w:abstractNumId w:val="21"/>
  </w:num>
  <w:num w:numId="10">
    <w:abstractNumId w:val="14"/>
  </w:num>
  <w:num w:numId="11">
    <w:abstractNumId w:val="8"/>
  </w:num>
  <w:num w:numId="12">
    <w:abstractNumId w:val="30"/>
  </w:num>
  <w:num w:numId="13">
    <w:abstractNumId w:val="19"/>
  </w:num>
  <w:num w:numId="14">
    <w:abstractNumId w:val="27"/>
  </w:num>
  <w:num w:numId="15">
    <w:abstractNumId w:val="13"/>
  </w:num>
  <w:num w:numId="16">
    <w:abstractNumId w:val="32"/>
  </w:num>
  <w:num w:numId="17">
    <w:abstractNumId w:val="25"/>
  </w:num>
  <w:num w:numId="18">
    <w:abstractNumId w:val="26"/>
  </w:num>
  <w:num w:numId="19">
    <w:abstractNumId w:val="6"/>
  </w:num>
  <w:num w:numId="20">
    <w:abstractNumId w:val="22"/>
  </w:num>
  <w:num w:numId="21">
    <w:abstractNumId w:val="0"/>
  </w:num>
  <w:num w:numId="22">
    <w:abstractNumId w:val="24"/>
  </w:num>
  <w:num w:numId="23">
    <w:abstractNumId w:val="23"/>
  </w:num>
  <w:num w:numId="24">
    <w:abstractNumId w:val="3"/>
  </w:num>
  <w:num w:numId="25">
    <w:abstractNumId w:val="11"/>
  </w:num>
  <w:num w:numId="26">
    <w:abstractNumId w:val="2"/>
  </w:num>
  <w:num w:numId="27">
    <w:abstractNumId w:val="7"/>
  </w:num>
  <w:num w:numId="28">
    <w:abstractNumId w:val="10"/>
  </w:num>
  <w:num w:numId="29">
    <w:abstractNumId w:val="15"/>
  </w:num>
  <w:num w:numId="30">
    <w:abstractNumId w:val="17"/>
  </w:num>
  <w:num w:numId="31">
    <w:abstractNumId w:val="4"/>
  </w:num>
  <w:num w:numId="32">
    <w:abstractNumId w:val="5"/>
  </w:num>
  <w:num w:numId="3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rg, T.W. (Tom) van den">
    <w15:presenceInfo w15:providerId="AD" w15:userId="S::tom.vandenberg@tno.nl::a991bc2d-8f86-40b9-aa7b-13f7e8677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Tools_XREF_AboveBelow_Caption" w:val="0"/>
    <w:docVar w:name="DocTools_XREF_AboveBelow_Numbered item" w:val="0"/>
    <w:docVar w:name="DocTools_XREF_ApplyStyleChk_Caption" w:val="0"/>
    <w:docVar w:name="DocTools_XREF_ApplyStyleChk_Numbered item" w:val="0"/>
    <w:docVar w:name="DocTools_XREF_CaptionType" w:val="Figure"/>
    <w:docVar w:name="DocTools_XREF_HiddenBookmarks_Caption" w:val="0"/>
    <w:docVar w:name="DocTools_XREF_HiddenBookmarks_Numbered item" w:val="0"/>
    <w:docVar w:name="DocTools_XREF_Hyperlink_Caption" w:val="1"/>
    <w:docVar w:name="DocTools_XREF_Hyperlink_Numbered item" w:val="1"/>
    <w:docVar w:name="DocTools_XREF_Item" w:val="Figure 4: Objects added to the CyberDEM."/>
    <w:docVar w:name="DocTools_XREF_Item_Caption" w:val="Figure 4: Objects added to the CyberDEM."/>
    <w:docVar w:name="DocTools_XREF_Item_Numbered item" w:val="[2] https://www.act.nato.int/cwix"/>
    <w:docVar w:name="DocTools_XREF_Level1_Caption" w:val="0"/>
    <w:docVar w:name="DocTools_XREF_Level1_Numbered item" w:val="0"/>
    <w:docVar w:name="DocTools_XREF_SeparatorChk_Numbered item" w:val="0"/>
    <w:docVar w:name="DocTools_XREF_SeparatorTxt_Numbered item" w:val="0"/>
    <w:docVar w:name="DocTools_XREF_To" w:val="Only label and number"/>
    <w:docVar w:name="DocTools_XREF_To_Caption" w:val="Only label and number"/>
    <w:docVar w:name="DocTools_XREF_To_Figure" w:val="Only label and number"/>
    <w:docVar w:name="DocTools_XREF_To_Numbered item" w:val="Number (full context)"/>
    <w:docVar w:name="DocTools_XREF_Type" w:val="Caption"/>
  </w:docVars>
  <w:rsids>
    <w:rsidRoot w:val="00F11FB4"/>
    <w:rsid w:val="00000E58"/>
    <w:rsid w:val="00002165"/>
    <w:rsid w:val="000031BF"/>
    <w:rsid w:val="00006069"/>
    <w:rsid w:val="00025656"/>
    <w:rsid w:val="00037306"/>
    <w:rsid w:val="000754BF"/>
    <w:rsid w:val="00092006"/>
    <w:rsid w:val="00092189"/>
    <w:rsid w:val="000973A1"/>
    <w:rsid w:val="000C6D98"/>
    <w:rsid w:val="000D2892"/>
    <w:rsid w:val="00116512"/>
    <w:rsid w:val="00120D45"/>
    <w:rsid w:val="00123DB3"/>
    <w:rsid w:val="00131052"/>
    <w:rsid w:val="0015733D"/>
    <w:rsid w:val="00173CD7"/>
    <w:rsid w:val="00181979"/>
    <w:rsid w:val="001A5187"/>
    <w:rsid w:val="001C5430"/>
    <w:rsid w:val="001C5ADE"/>
    <w:rsid w:val="001E0E63"/>
    <w:rsid w:val="001E754A"/>
    <w:rsid w:val="00203472"/>
    <w:rsid w:val="002556EA"/>
    <w:rsid w:val="0026199E"/>
    <w:rsid w:val="002662C0"/>
    <w:rsid w:val="0027069B"/>
    <w:rsid w:val="002851DE"/>
    <w:rsid w:val="002A6C9B"/>
    <w:rsid w:val="002B43C6"/>
    <w:rsid w:val="002C745C"/>
    <w:rsid w:val="002D0A13"/>
    <w:rsid w:val="002E7C58"/>
    <w:rsid w:val="002F1F6E"/>
    <w:rsid w:val="002F207C"/>
    <w:rsid w:val="002F737B"/>
    <w:rsid w:val="003339A8"/>
    <w:rsid w:val="00336ACA"/>
    <w:rsid w:val="00341EE4"/>
    <w:rsid w:val="0035215C"/>
    <w:rsid w:val="00355787"/>
    <w:rsid w:val="00377CDD"/>
    <w:rsid w:val="00397867"/>
    <w:rsid w:val="003A6083"/>
    <w:rsid w:val="003B64D3"/>
    <w:rsid w:val="003B6AE4"/>
    <w:rsid w:val="00415B93"/>
    <w:rsid w:val="00417AE2"/>
    <w:rsid w:val="00426A59"/>
    <w:rsid w:val="0044139E"/>
    <w:rsid w:val="00442894"/>
    <w:rsid w:val="0044304B"/>
    <w:rsid w:val="004607FB"/>
    <w:rsid w:val="004B6333"/>
    <w:rsid w:val="004C2147"/>
    <w:rsid w:val="004D26E0"/>
    <w:rsid w:val="004D6D0B"/>
    <w:rsid w:val="005026B5"/>
    <w:rsid w:val="00502B01"/>
    <w:rsid w:val="00502FEF"/>
    <w:rsid w:val="00534ACA"/>
    <w:rsid w:val="005472FB"/>
    <w:rsid w:val="005546DE"/>
    <w:rsid w:val="00556EDB"/>
    <w:rsid w:val="00574569"/>
    <w:rsid w:val="00581328"/>
    <w:rsid w:val="005B116E"/>
    <w:rsid w:val="005B4F3A"/>
    <w:rsid w:val="005D3D29"/>
    <w:rsid w:val="005D5C5B"/>
    <w:rsid w:val="005E7F02"/>
    <w:rsid w:val="006112B2"/>
    <w:rsid w:val="0063313B"/>
    <w:rsid w:val="00640430"/>
    <w:rsid w:val="00656E9A"/>
    <w:rsid w:val="00673FF5"/>
    <w:rsid w:val="006A1F85"/>
    <w:rsid w:val="006A48AB"/>
    <w:rsid w:val="006C2BBE"/>
    <w:rsid w:val="006C4802"/>
    <w:rsid w:val="006C7B25"/>
    <w:rsid w:val="006F68D8"/>
    <w:rsid w:val="0070670F"/>
    <w:rsid w:val="00723CF7"/>
    <w:rsid w:val="00730A94"/>
    <w:rsid w:val="007735BA"/>
    <w:rsid w:val="00784E49"/>
    <w:rsid w:val="007C03F6"/>
    <w:rsid w:val="007D291F"/>
    <w:rsid w:val="007D58A8"/>
    <w:rsid w:val="007F01EF"/>
    <w:rsid w:val="00805A1A"/>
    <w:rsid w:val="00820805"/>
    <w:rsid w:val="00841AA2"/>
    <w:rsid w:val="008471EF"/>
    <w:rsid w:val="008547D6"/>
    <w:rsid w:val="0086344B"/>
    <w:rsid w:val="00863EDC"/>
    <w:rsid w:val="00867406"/>
    <w:rsid w:val="00872F43"/>
    <w:rsid w:val="008B3221"/>
    <w:rsid w:val="008D3C33"/>
    <w:rsid w:val="008E5C28"/>
    <w:rsid w:val="00917D98"/>
    <w:rsid w:val="0092229B"/>
    <w:rsid w:val="00932AAF"/>
    <w:rsid w:val="0094167C"/>
    <w:rsid w:val="00946640"/>
    <w:rsid w:val="00950089"/>
    <w:rsid w:val="00973D53"/>
    <w:rsid w:val="00984441"/>
    <w:rsid w:val="009A5367"/>
    <w:rsid w:val="009A6035"/>
    <w:rsid w:val="009B5415"/>
    <w:rsid w:val="009D5896"/>
    <w:rsid w:val="009F080C"/>
    <w:rsid w:val="009F6F5E"/>
    <w:rsid w:val="00A129FE"/>
    <w:rsid w:val="00A27E6A"/>
    <w:rsid w:val="00A37C08"/>
    <w:rsid w:val="00A549CB"/>
    <w:rsid w:val="00A57ABE"/>
    <w:rsid w:val="00A72DA1"/>
    <w:rsid w:val="00A76089"/>
    <w:rsid w:val="00AA4A97"/>
    <w:rsid w:val="00AA57AC"/>
    <w:rsid w:val="00AB5AE0"/>
    <w:rsid w:val="00AC4138"/>
    <w:rsid w:val="00AF216A"/>
    <w:rsid w:val="00AF3C0E"/>
    <w:rsid w:val="00AF413B"/>
    <w:rsid w:val="00B15F24"/>
    <w:rsid w:val="00BA0875"/>
    <w:rsid w:val="00BA1CF5"/>
    <w:rsid w:val="00BB0BF9"/>
    <w:rsid w:val="00BB37B2"/>
    <w:rsid w:val="00BC552D"/>
    <w:rsid w:val="00BD3DE7"/>
    <w:rsid w:val="00BD4115"/>
    <w:rsid w:val="00BF1638"/>
    <w:rsid w:val="00BF3AAF"/>
    <w:rsid w:val="00C13ED5"/>
    <w:rsid w:val="00C144CC"/>
    <w:rsid w:val="00C16449"/>
    <w:rsid w:val="00C20AE8"/>
    <w:rsid w:val="00C3140A"/>
    <w:rsid w:val="00C32B9A"/>
    <w:rsid w:val="00C566B6"/>
    <w:rsid w:val="00C610CD"/>
    <w:rsid w:val="00C67D8F"/>
    <w:rsid w:val="00C75051"/>
    <w:rsid w:val="00C826C6"/>
    <w:rsid w:val="00C94B1D"/>
    <w:rsid w:val="00CA79DD"/>
    <w:rsid w:val="00CB41E9"/>
    <w:rsid w:val="00CB5E09"/>
    <w:rsid w:val="00CD090D"/>
    <w:rsid w:val="00CE650B"/>
    <w:rsid w:val="00CF5818"/>
    <w:rsid w:val="00D0002F"/>
    <w:rsid w:val="00D12F4B"/>
    <w:rsid w:val="00D245A4"/>
    <w:rsid w:val="00D33CC0"/>
    <w:rsid w:val="00D35361"/>
    <w:rsid w:val="00D523DD"/>
    <w:rsid w:val="00D5389E"/>
    <w:rsid w:val="00D72091"/>
    <w:rsid w:val="00D7342C"/>
    <w:rsid w:val="00D851CF"/>
    <w:rsid w:val="00DA737F"/>
    <w:rsid w:val="00DB7C50"/>
    <w:rsid w:val="00DE2071"/>
    <w:rsid w:val="00E01224"/>
    <w:rsid w:val="00E442FA"/>
    <w:rsid w:val="00E521B0"/>
    <w:rsid w:val="00E56AF2"/>
    <w:rsid w:val="00E65D9A"/>
    <w:rsid w:val="00E749B9"/>
    <w:rsid w:val="00E941DC"/>
    <w:rsid w:val="00EB1740"/>
    <w:rsid w:val="00EC48CF"/>
    <w:rsid w:val="00ED52DD"/>
    <w:rsid w:val="00EF2B0F"/>
    <w:rsid w:val="00F11FB4"/>
    <w:rsid w:val="00F23F11"/>
    <w:rsid w:val="00F26A8F"/>
    <w:rsid w:val="00F30305"/>
    <w:rsid w:val="00F615AC"/>
    <w:rsid w:val="00F66266"/>
    <w:rsid w:val="00F77450"/>
    <w:rsid w:val="00F80380"/>
    <w:rsid w:val="00FB0970"/>
    <w:rsid w:val="00FE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F6D40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40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45C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740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ACA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45C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45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45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45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45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45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FB4"/>
    <w:pPr>
      <w:ind w:left="720"/>
      <w:contextualSpacing/>
    </w:pPr>
  </w:style>
  <w:style w:type="table" w:styleId="TableGrid">
    <w:name w:val="Table Grid"/>
    <w:basedOn w:val="TableNormal"/>
    <w:uiPriority w:val="39"/>
    <w:rsid w:val="00EB1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745C"/>
    <w:rPr>
      <w:rFonts w:ascii="Cambria" w:eastAsiaTheme="majorEastAsia" w:hAnsi="Cambria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1740"/>
    <w:rPr>
      <w:rFonts w:ascii="Cambria" w:eastAsiaTheme="majorEastAsia" w:hAnsi="Cambria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ACA"/>
    <w:rPr>
      <w:rFonts w:ascii="Cambria" w:eastAsiaTheme="majorEastAsia" w:hAnsi="Cambria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2C74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4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4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4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4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4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673FF5"/>
    <w:pPr>
      <w:spacing w:after="200"/>
      <w:jc w:val="center"/>
    </w:pPr>
    <w:rPr>
      <w:b/>
      <w:iCs/>
      <w:color w:val="000000" w:themeColor="text1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0D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20D45"/>
  </w:style>
  <w:style w:type="character" w:customStyle="1" w:styleId="CommentTextChar">
    <w:name w:val="Comment Text Char"/>
    <w:basedOn w:val="DefaultParagraphFont"/>
    <w:link w:val="CommentText"/>
    <w:uiPriority w:val="99"/>
    <w:rsid w:val="00120D45"/>
    <w:rPr>
      <w:rFonts w:ascii="Cambria" w:hAnsi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D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D45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D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45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CA79DD"/>
    <w:pPr>
      <w:widowControl w:val="0"/>
      <w:ind w:left="116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A79DD"/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21B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F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F3A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F3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031B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27E6A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094">
          <w:marLeft w:val="181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649">
          <w:marLeft w:val="22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0459">
          <w:marLeft w:val="181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40">
          <w:marLeft w:val="22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t.nato.int/cwix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A9154CDBCAC409A2261951CA1CABA" ma:contentTypeVersion="12" ma:contentTypeDescription="Create a new document." ma:contentTypeScope="" ma:versionID="08072a580839eef0ab10dafc631ca6d4">
  <xsd:schema xmlns:xsd="http://www.w3.org/2001/XMLSchema" xmlns:xs="http://www.w3.org/2001/XMLSchema" xmlns:p="http://schemas.microsoft.com/office/2006/metadata/properties" xmlns:ns2="75173a6f-4f0d-42a6-91ce-2f681982b69b" xmlns:ns3="ed0200c6-aa10-4614-90a2-4ad45cde5210" targetNamespace="http://schemas.microsoft.com/office/2006/metadata/properties" ma:root="true" ma:fieldsID="8e4295625da94d65b61080746ec3077f" ns2:_="" ns3:_="">
    <xsd:import namespace="75173a6f-4f0d-42a6-91ce-2f681982b69b"/>
    <xsd:import namespace="ed0200c6-aa10-4614-90a2-4ad45cde52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73a6f-4f0d-42a6-91ce-2f681982b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f032b6f-674b-478c-829f-632432b8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200c6-aa10-4614-90a2-4ad45cde521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cf05142-36ef-4913-9603-e2495291582a}" ma:internalName="TaxCatchAll" ma:showField="CatchAllData" ma:web="ed0200c6-aa10-4614-90a2-4ad45cde52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0200c6-aa10-4614-90a2-4ad45cde5210" xsi:nil="true"/>
    <lcf76f155ced4ddcb4097134ff3c332f xmlns="75173a6f-4f0d-42a6-91ce-2f681982b6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40A591-355D-4EF4-9BA1-5BC4753BB1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68C7C1-4EB2-4A55-8078-4EB47884C561}"/>
</file>

<file path=customXml/itemProps3.xml><?xml version="1.0" encoding="utf-8"?>
<ds:datastoreItem xmlns:ds="http://schemas.openxmlformats.org/officeDocument/2006/customXml" ds:itemID="{E19680B3-6A91-4302-80C0-711131BF75D5}"/>
</file>

<file path=customXml/itemProps4.xml><?xml version="1.0" encoding="utf-8"?>
<ds:datastoreItem xmlns:ds="http://schemas.openxmlformats.org/officeDocument/2006/customXml" ds:itemID="{54737C58-E62B-4D68-BB4C-AB0F01E92F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1346</Words>
  <Characters>7636</Characters>
  <Application>Microsoft Office Word</Application>
  <DocSecurity>0</DocSecurity>
  <Lines>218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L. Morse</dc:creator>
  <cp:keywords/>
  <dc:description/>
  <cp:lastModifiedBy>Boltjes, B. (Bert)</cp:lastModifiedBy>
  <cp:revision>13</cp:revision>
  <dcterms:created xsi:type="dcterms:W3CDTF">2021-02-12T08:08:00Z</dcterms:created>
  <dcterms:modified xsi:type="dcterms:W3CDTF">2021-02-12T08:51:00Z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0x0101003B6A9154CDBCAC409A2261951CA1CABA</vt:lpwstr>
  </property>
</Properties>
</file>